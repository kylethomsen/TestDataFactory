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025B1" w14:textId="77777777"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CDISCPILOT02 – Updated for SDTMIG v3.2</w:t>
      </w:r>
    </w:p>
    <w:p w14:paraId="0872A815" w14:textId="77777777" w:rsidR="00353022" w:rsidRPr="00353022" w:rsidRDefault="00353022" w:rsidP="00353022">
      <w:pPr>
        <w:pStyle w:val="SubTitle0"/>
      </w:pPr>
      <w:r w:rsidRPr="00353022">
        <w:t>Test Data Factory Project Team</w:t>
      </w:r>
    </w:p>
    <w:p w14:paraId="31A6EA9F" w14:textId="77777777" w:rsidR="00353022" w:rsidRDefault="00353022" w:rsidP="00353022">
      <w:pPr>
        <w:pStyle w:val="SubTitle0"/>
      </w:pPr>
      <w:r>
        <w:t>July 2017</w:t>
      </w:r>
    </w:p>
    <w:p w14:paraId="495C1D3B" w14:textId="57481385" w:rsidR="00EC0F3D" w:rsidRDefault="0035302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1328808" w:history="1">
        <w:r w:rsidR="00EC0F3D" w:rsidRPr="00461374">
          <w:rPr>
            <w:rStyle w:val="Hyperlink"/>
            <w:noProof/>
          </w:rPr>
          <w:t>1</w:t>
        </w:r>
        <w:r w:rsidR="00EC0F3D">
          <w:rPr>
            <w:rFonts w:asciiTheme="minorHAnsi" w:eastAsiaTheme="minorEastAsia" w:hAnsiTheme="minorHAnsi" w:cstheme="minorBidi"/>
            <w:noProof/>
          </w:rPr>
          <w:tab/>
        </w:r>
        <w:r w:rsidR="00EC0F3D" w:rsidRPr="00461374">
          <w:rPr>
            <w:rStyle w:val="Hyperlink"/>
            <w:noProof/>
          </w:rPr>
          <w:t>Introduction</w:t>
        </w:r>
        <w:r w:rsidR="00EC0F3D">
          <w:rPr>
            <w:noProof/>
            <w:webHidden/>
          </w:rPr>
          <w:tab/>
        </w:r>
        <w:r w:rsidR="00EC0F3D">
          <w:rPr>
            <w:noProof/>
            <w:webHidden/>
          </w:rPr>
          <w:fldChar w:fldCharType="begin"/>
        </w:r>
        <w:r w:rsidR="00EC0F3D">
          <w:rPr>
            <w:noProof/>
            <w:webHidden/>
          </w:rPr>
          <w:instrText xml:space="preserve"> PAGEREF _Toc491328808 \h </w:instrText>
        </w:r>
        <w:r w:rsidR="00EC0F3D">
          <w:rPr>
            <w:noProof/>
            <w:webHidden/>
          </w:rPr>
        </w:r>
        <w:r w:rsidR="00EC0F3D">
          <w:rPr>
            <w:noProof/>
            <w:webHidden/>
          </w:rPr>
          <w:fldChar w:fldCharType="separate"/>
        </w:r>
        <w:r w:rsidR="00EC0F3D">
          <w:rPr>
            <w:noProof/>
            <w:webHidden/>
          </w:rPr>
          <w:t>2</w:t>
        </w:r>
        <w:r w:rsidR="00EC0F3D">
          <w:rPr>
            <w:noProof/>
            <w:webHidden/>
          </w:rPr>
          <w:fldChar w:fldCharType="end"/>
        </w:r>
      </w:hyperlink>
    </w:p>
    <w:p w14:paraId="6DDA2D4F" w14:textId="3BE9DF25" w:rsidR="00EC0F3D" w:rsidRDefault="00927FAC">
      <w:pPr>
        <w:pStyle w:val="TOC1"/>
        <w:tabs>
          <w:tab w:val="left" w:pos="440"/>
          <w:tab w:val="right" w:leader="dot" w:pos="9350"/>
        </w:tabs>
        <w:rPr>
          <w:rFonts w:asciiTheme="minorHAnsi" w:eastAsiaTheme="minorEastAsia" w:hAnsiTheme="minorHAnsi" w:cstheme="minorBidi"/>
          <w:noProof/>
        </w:rPr>
      </w:pPr>
      <w:hyperlink w:anchor="_Toc491328809" w:history="1">
        <w:r w:rsidR="00EC0F3D" w:rsidRPr="00461374">
          <w:rPr>
            <w:rStyle w:val="Hyperlink"/>
            <w:noProof/>
          </w:rPr>
          <w:t>2</w:t>
        </w:r>
        <w:r w:rsidR="00EC0F3D">
          <w:rPr>
            <w:rFonts w:asciiTheme="minorHAnsi" w:eastAsiaTheme="minorEastAsia" w:hAnsiTheme="minorHAnsi" w:cstheme="minorBidi"/>
            <w:noProof/>
          </w:rPr>
          <w:tab/>
        </w:r>
        <w:r w:rsidR="00EC0F3D" w:rsidRPr="00461374">
          <w:rPr>
            <w:rStyle w:val="Hyperlink"/>
            <w:noProof/>
          </w:rPr>
          <w:t>Specific Comments</w:t>
        </w:r>
        <w:r w:rsidR="00EC0F3D">
          <w:rPr>
            <w:noProof/>
            <w:webHidden/>
          </w:rPr>
          <w:tab/>
        </w:r>
        <w:r w:rsidR="00EC0F3D">
          <w:rPr>
            <w:noProof/>
            <w:webHidden/>
          </w:rPr>
          <w:fldChar w:fldCharType="begin"/>
        </w:r>
        <w:r w:rsidR="00EC0F3D">
          <w:rPr>
            <w:noProof/>
            <w:webHidden/>
          </w:rPr>
          <w:instrText xml:space="preserve"> PAGEREF _Toc491328809 \h </w:instrText>
        </w:r>
        <w:r w:rsidR="00EC0F3D">
          <w:rPr>
            <w:noProof/>
            <w:webHidden/>
          </w:rPr>
        </w:r>
        <w:r w:rsidR="00EC0F3D">
          <w:rPr>
            <w:noProof/>
            <w:webHidden/>
          </w:rPr>
          <w:fldChar w:fldCharType="separate"/>
        </w:r>
        <w:r w:rsidR="00EC0F3D">
          <w:rPr>
            <w:noProof/>
            <w:webHidden/>
          </w:rPr>
          <w:t>3</w:t>
        </w:r>
        <w:r w:rsidR="00EC0F3D">
          <w:rPr>
            <w:noProof/>
            <w:webHidden/>
          </w:rPr>
          <w:fldChar w:fldCharType="end"/>
        </w:r>
      </w:hyperlink>
    </w:p>
    <w:p w14:paraId="66091779" w14:textId="4259AE87" w:rsidR="00EC0F3D" w:rsidRDefault="00927FAC">
      <w:pPr>
        <w:pStyle w:val="TOC2"/>
        <w:tabs>
          <w:tab w:val="left" w:pos="880"/>
          <w:tab w:val="right" w:leader="dot" w:pos="9350"/>
        </w:tabs>
        <w:rPr>
          <w:rFonts w:asciiTheme="minorHAnsi" w:eastAsiaTheme="minorEastAsia" w:hAnsiTheme="minorHAnsi" w:cstheme="minorBidi"/>
          <w:noProof/>
        </w:rPr>
      </w:pPr>
      <w:hyperlink w:anchor="_Toc491328810" w:history="1">
        <w:r w:rsidR="00EC0F3D" w:rsidRPr="00461374">
          <w:rPr>
            <w:rStyle w:val="Hyperlink"/>
            <w:noProof/>
          </w:rPr>
          <w:t>2.1</w:t>
        </w:r>
        <w:r w:rsidR="00EC0F3D">
          <w:rPr>
            <w:rFonts w:asciiTheme="minorHAnsi" w:eastAsiaTheme="minorEastAsia" w:hAnsiTheme="minorHAnsi" w:cstheme="minorBidi"/>
            <w:noProof/>
          </w:rPr>
          <w:tab/>
        </w:r>
        <w:r w:rsidR="00EC0F3D" w:rsidRPr="00461374">
          <w:rPr>
            <w:rStyle w:val="Hyperlink"/>
            <w:noProof/>
          </w:rPr>
          <w:t>Split datasets</w:t>
        </w:r>
        <w:r w:rsidR="00EC0F3D">
          <w:rPr>
            <w:noProof/>
            <w:webHidden/>
          </w:rPr>
          <w:tab/>
        </w:r>
        <w:r w:rsidR="00EC0F3D">
          <w:rPr>
            <w:noProof/>
            <w:webHidden/>
          </w:rPr>
          <w:fldChar w:fldCharType="begin"/>
        </w:r>
        <w:r w:rsidR="00EC0F3D">
          <w:rPr>
            <w:noProof/>
            <w:webHidden/>
          </w:rPr>
          <w:instrText xml:space="preserve"> PAGEREF _Toc491328810 \h </w:instrText>
        </w:r>
        <w:r w:rsidR="00EC0F3D">
          <w:rPr>
            <w:noProof/>
            <w:webHidden/>
          </w:rPr>
        </w:r>
        <w:r w:rsidR="00EC0F3D">
          <w:rPr>
            <w:noProof/>
            <w:webHidden/>
          </w:rPr>
          <w:fldChar w:fldCharType="separate"/>
        </w:r>
        <w:r w:rsidR="00EC0F3D">
          <w:rPr>
            <w:noProof/>
            <w:webHidden/>
          </w:rPr>
          <w:t>3</w:t>
        </w:r>
        <w:r w:rsidR="00EC0F3D">
          <w:rPr>
            <w:noProof/>
            <w:webHidden/>
          </w:rPr>
          <w:fldChar w:fldCharType="end"/>
        </w:r>
      </w:hyperlink>
    </w:p>
    <w:p w14:paraId="05D66CD4" w14:textId="050F9C08" w:rsidR="00EC0F3D" w:rsidRDefault="00927FAC">
      <w:pPr>
        <w:pStyle w:val="TOC2"/>
        <w:tabs>
          <w:tab w:val="left" w:pos="880"/>
          <w:tab w:val="right" w:leader="dot" w:pos="9350"/>
        </w:tabs>
        <w:rPr>
          <w:rFonts w:asciiTheme="minorHAnsi" w:eastAsiaTheme="minorEastAsia" w:hAnsiTheme="minorHAnsi" w:cstheme="minorBidi"/>
          <w:noProof/>
        </w:rPr>
      </w:pPr>
      <w:hyperlink w:anchor="_Toc491328811" w:history="1">
        <w:r w:rsidR="00EC0F3D" w:rsidRPr="00461374">
          <w:rPr>
            <w:rStyle w:val="Hyperlink"/>
            <w:noProof/>
          </w:rPr>
          <w:t>2.2</w:t>
        </w:r>
        <w:r w:rsidR="00EC0F3D">
          <w:rPr>
            <w:rFonts w:asciiTheme="minorHAnsi" w:eastAsiaTheme="minorEastAsia" w:hAnsiTheme="minorHAnsi" w:cstheme="minorBidi"/>
            <w:noProof/>
          </w:rPr>
          <w:tab/>
        </w:r>
        <w:r w:rsidR="00EC0F3D" w:rsidRPr="00461374">
          <w:rPr>
            <w:rStyle w:val="Hyperlink"/>
            <w:noProof/>
          </w:rPr>
          <w:t>AE Domain Modification</w:t>
        </w:r>
        <w:r w:rsidR="00EC0F3D">
          <w:rPr>
            <w:noProof/>
            <w:webHidden/>
          </w:rPr>
          <w:tab/>
        </w:r>
        <w:r w:rsidR="00EC0F3D">
          <w:rPr>
            <w:noProof/>
            <w:webHidden/>
          </w:rPr>
          <w:fldChar w:fldCharType="begin"/>
        </w:r>
        <w:r w:rsidR="00EC0F3D">
          <w:rPr>
            <w:noProof/>
            <w:webHidden/>
          </w:rPr>
          <w:instrText xml:space="preserve"> PAGEREF _Toc491328811 \h </w:instrText>
        </w:r>
        <w:r w:rsidR="00EC0F3D">
          <w:rPr>
            <w:noProof/>
            <w:webHidden/>
          </w:rPr>
        </w:r>
        <w:r w:rsidR="00EC0F3D">
          <w:rPr>
            <w:noProof/>
            <w:webHidden/>
          </w:rPr>
          <w:fldChar w:fldCharType="separate"/>
        </w:r>
        <w:r w:rsidR="00EC0F3D">
          <w:rPr>
            <w:noProof/>
            <w:webHidden/>
          </w:rPr>
          <w:t>3</w:t>
        </w:r>
        <w:r w:rsidR="00EC0F3D">
          <w:rPr>
            <w:noProof/>
            <w:webHidden/>
          </w:rPr>
          <w:fldChar w:fldCharType="end"/>
        </w:r>
      </w:hyperlink>
    </w:p>
    <w:p w14:paraId="0E19BBC3" w14:textId="7A7EB956" w:rsidR="00EC0F3D" w:rsidRDefault="00927FAC">
      <w:pPr>
        <w:pStyle w:val="TOC1"/>
        <w:tabs>
          <w:tab w:val="left" w:pos="440"/>
          <w:tab w:val="right" w:leader="dot" w:pos="9350"/>
        </w:tabs>
        <w:rPr>
          <w:rFonts w:asciiTheme="minorHAnsi" w:eastAsiaTheme="minorEastAsia" w:hAnsiTheme="minorHAnsi" w:cstheme="minorBidi"/>
          <w:noProof/>
        </w:rPr>
      </w:pPr>
      <w:hyperlink w:anchor="_Toc491328812" w:history="1">
        <w:r w:rsidR="00EC0F3D" w:rsidRPr="00461374">
          <w:rPr>
            <w:rStyle w:val="Hyperlink"/>
            <w:noProof/>
          </w:rPr>
          <w:t>3</w:t>
        </w:r>
        <w:r w:rsidR="00EC0F3D">
          <w:rPr>
            <w:rFonts w:asciiTheme="minorHAnsi" w:eastAsiaTheme="minorEastAsia" w:hAnsiTheme="minorHAnsi" w:cstheme="minorBidi"/>
            <w:noProof/>
          </w:rPr>
          <w:tab/>
        </w:r>
        <w:r w:rsidR="00EC0F3D" w:rsidRPr="00461374">
          <w:rPr>
            <w:rStyle w:val="Hyperlink"/>
            <w:noProof/>
          </w:rPr>
          <w:t>Data Conformance Summary – Explanation on Remaining Pinnacle 21 Findings</w:t>
        </w:r>
        <w:r w:rsidR="00EC0F3D">
          <w:rPr>
            <w:noProof/>
            <w:webHidden/>
          </w:rPr>
          <w:tab/>
        </w:r>
        <w:r w:rsidR="00EC0F3D">
          <w:rPr>
            <w:noProof/>
            <w:webHidden/>
          </w:rPr>
          <w:fldChar w:fldCharType="begin"/>
        </w:r>
        <w:r w:rsidR="00EC0F3D">
          <w:rPr>
            <w:noProof/>
            <w:webHidden/>
          </w:rPr>
          <w:instrText xml:space="preserve"> PAGEREF _Toc491328812 \h </w:instrText>
        </w:r>
        <w:r w:rsidR="00EC0F3D">
          <w:rPr>
            <w:noProof/>
            <w:webHidden/>
          </w:rPr>
        </w:r>
        <w:r w:rsidR="00EC0F3D">
          <w:rPr>
            <w:noProof/>
            <w:webHidden/>
          </w:rPr>
          <w:fldChar w:fldCharType="separate"/>
        </w:r>
        <w:r w:rsidR="00EC0F3D">
          <w:rPr>
            <w:noProof/>
            <w:webHidden/>
          </w:rPr>
          <w:t>4</w:t>
        </w:r>
        <w:r w:rsidR="00EC0F3D">
          <w:rPr>
            <w:noProof/>
            <w:webHidden/>
          </w:rPr>
          <w:fldChar w:fldCharType="end"/>
        </w:r>
      </w:hyperlink>
    </w:p>
    <w:p w14:paraId="283F601F" w14:textId="1B7096F6" w:rsidR="00353022" w:rsidRPr="00353022" w:rsidRDefault="00353022" w:rsidP="00353022">
      <w:r>
        <w:fldChar w:fldCharType="end"/>
      </w:r>
    </w:p>
    <w:p w14:paraId="22574780" w14:textId="77777777" w:rsidR="00353022" w:rsidRPr="00E40CA2" w:rsidRDefault="00353022" w:rsidP="00353022">
      <w:pPr>
        <w:pStyle w:val="Heading1"/>
        <w:pageBreakBefore/>
      </w:pPr>
      <w:bookmarkStart w:id="5" w:name="_Toc491328808"/>
      <w:r w:rsidRPr="00FA2B6B">
        <w:lastRenderedPageBreak/>
        <w:t>Introduction</w:t>
      </w:r>
      <w:bookmarkEnd w:id="0"/>
      <w:bookmarkEnd w:id="1"/>
      <w:bookmarkEnd w:id="2"/>
      <w:bookmarkEnd w:id="3"/>
      <w:bookmarkEnd w:id="4"/>
      <w:bookmarkEnd w:id="5"/>
    </w:p>
    <w:p w14:paraId="095EC2DC" w14:textId="681AF0C6" w:rsidR="00353022" w:rsidRDefault="00353022" w:rsidP="00353022">
      <w:r>
        <w:t xml:space="preserve">The PhUSE organization initiated the Test Data Factory (TDF) project to make test data for CDISC-based processes and programs publicly available. The CDISCPILOT02 datasets from </w:t>
      </w:r>
      <w:r w:rsidR="005E6456" w:rsidRPr="006B6B34">
        <w:rPr>
          <w:highlight w:val="cyan"/>
        </w:rPr>
        <w:t>2013</w:t>
      </w:r>
      <w:r>
        <w:t xml:space="preserve"> were updated to conform to newer standards. The TDF project team used the following approach:</w:t>
      </w:r>
    </w:p>
    <w:p w14:paraId="13661EBB" w14:textId="77777777" w:rsidR="00353022" w:rsidRDefault="00353022" w:rsidP="00353022">
      <w:pPr>
        <w:pStyle w:val="ListBullet"/>
      </w:pPr>
      <w:r>
        <w:t xml:space="preserve">The team ran the datasets through Pinnacle 21 Community v2.2 using SDTM 3.2 as the Configuration and </w:t>
      </w:r>
      <w:r w:rsidRPr="00495A6B">
        <w:rPr>
          <w:highlight w:val="yellow"/>
        </w:rPr>
        <w:t>2016-06-24</w:t>
      </w:r>
      <w:r>
        <w:t xml:space="preserve"> as the CDISC CT. </w:t>
      </w:r>
    </w:p>
    <w:p w14:paraId="4FB5B73C" w14:textId="77777777" w:rsidR="00353022" w:rsidRDefault="00353022" w:rsidP="00353022">
      <w:pPr>
        <w:pStyle w:val="ListBullet"/>
      </w:pPr>
      <w:r>
        <w:t xml:space="preserve">Based on the reported findings each dataset was updated so that no more unexplained findings (see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77777777" w:rsidR="00BB33CD" w:rsidRDefault="00353022" w:rsidP="00BB33CD">
      <w:r>
        <w:t>The team used Pinnacle 21 as a conformance checking tool because it is a commonly used tool to evaluate conformance and is openly available to everyone</w:t>
      </w:r>
      <w:r w:rsidR="00BB33CD">
        <w:t>. The team is very well aware of shortcomings and knows that is it not perfect and</w:t>
      </w:r>
      <w:r w:rsidR="00BB33CD" w:rsidRPr="00BB33CD">
        <w:t xml:space="preserve"> </w:t>
      </w:r>
      <w:r w:rsidR="00BB33CD">
        <w:t>comprehensive but decided that for lack of better alternatives, this would be the right choice.</w:t>
      </w:r>
      <w:r>
        <w:t xml:space="preserve"> In order to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27598793" w:rsidR="00353022" w:rsidRDefault="00BB33CD" w:rsidP="00BB33CD">
      <w:r>
        <w:t>Note that</w:t>
      </w:r>
      <w:r w:rsidR="00353022">
        <w:t xml:space="preserve"> the </w:t>
      </w:r>
      <w:r>
        <w:t xml:space="preserve">rather large </w:t>
      </w:r>
      <w:r w:rsidR="00353022">
        <w:t>LB and QS domain</w:t>
      </w:r>
      <w:r>
        <w:t xml:space="preserve"> dataset</w:t>
      </w:r>
      <w:r w:rsidR="00353022">
        <w:t xml:space="preserve">s were </w:t>
      </w:r>
      <w:r>
        <w:t>split (se</w:t>
      </w:r>
      <w:r w:rsidR="005E6456">
        <w:t>e</w:t>
      </w:r>
      <w:r>
        <w:t xml:space="preserve"> section </w:t>
      </w:r>
      <w:r>
        <w:fldChar w:fldCharType="begin"/>
      </w:r>
      <w:r>
        <w:instrText xml:space="preserve"> REF _Ref486606022 \r \h </w:instrText>
      </w:r>
      <w:r>
        <w:fldChar w:fldCharType="separate"/>
      </w:r>
      <w:r>
        <w:t>2.1</w:t>
      </w:r>
      <w:r>
        <w:fldChar w:fldCharType="end"/>
      </w:r>
      <w:r>
        <w:t xml:space="preserve">) to accommodate limitations of the repository that was used during the work. This also </w:t>
      </w:r>
      <w:r w:rsidR="00353022">
        <w:t>demonstrate</w:t>
      </w:r>
      <w:r>
        <w:t xml:space="preserve">s splitting of domains. This was not done </w:t>
      </w:r>
      <w:r w:rsidR="00353022">
        <w:t xml:space="preserve">because of any guidance or </w:t>
      </w:r>
      <w:r>
        <w:t xml:space="preserve">other </w:t>
      </w:r>
      <w:r w:rsidR="00353022">
        <w:t xml:space="preserve">requirement </w:t>
      </w:r>
      <w:r>
        <w:t>to split these domains</w:t>
      </w:r>
      <w:r w:rsidR="00353022">
        <w:t>.</w:t>
      </w:r>
    </w:p>
    <w:p w14:paraId="7AFC8133" w14:textId="3C3EF86C" w:rsidR="00353022" w:rsidRDefault="00713F04" w:rsidP="00353022">
      <w:r w:rsidRPr="00713F04">
        <w:rPr>
          <w:highlight w:val="cyan"/>
        </w:rPr>
        <w:t>S</w:t>
      </w:r>
      <w:r w:rsidR="00353022" w:rsidRPr="00713F04">
        <w:rPr>
          <w:highlight w:val="cyan"/>
        </w:rPr>
        <w:t xml:space="preserve">ection </w:t>
      </w:r>
      <w:r w:rsidR="00353022" w:rsidRPr="00713F04">
        <w:rPr>
          <w:highlight w:val="cyan"/>
        </w:rPr>
        <w:fldChar w:fldCharType="begin"/>
      </w:r>
      <w:r w:rsidR="00353022" w:rsidRPr="00713F04">
        <w:rPr>
          <w:highlight w:val="cyan"/>
        </w:rPr>
        <w:instrText xml:space="preserve"> REF _Ref486604906 \r \h </w:instrText>
      </w:r>
      <w:r>
        <w:rPr>
          <w:highlight w:val="cyan"/>
        </w:rPr>
        <w:instrText xml:space="preserve"> \* MERGEFORMAT </w:instrText>
      </w:r>
      <w:r w:rsidR="00353022" w:rsidRPr="00713F04">
        <w:rPr>
          <w:highlight w:val="cyan"/>
        </w:rPr>
      </w:r>
      <w:r w:rsidR="00353022" w:rsidRPr="00713F04">
        <w:rPr>
          <w:highlight w:val="cyan"/>
        </w:rPr>
        <w:fldChar w:fldCharType="separate"/>
      </w:r>
      <w:r w:rsidR="00353022" w:rsidRPr="00713F04">
        <w:rPr>
          <w:highlight w:val="cyan"/>
        </w:rPr>
        <w:t>3</w:t>
      </w:r>
      <w:r w:rsidR="00353022" w:rsidRPr="00713F04">
        <w:rPr>
          <w:highlight w:val="cyan"/>
        </w:rPr>
        <w:fldChar w:fldCharType="end"/>
      </w:r>
      <w:r w:rsidR="00353022" w:rsidRPr="00713F04">
        <w:rPr>
          <w:highlight w:val="cyan"/>
        </w:rPr>
        <w:t xml:space="preserve"> </w:t>
      </w:r>
      <w:r w:rsidRPr="00713F04">
        <w:rPr>
          <w:highlight w:val="cyan"/>
        </w:rPr>
        <w:t xml:space="preserve">of </w:t>
      </w:r>
      <w:r w:rsidR="00353022" w:rsidRPr="00713F04">
        <w:rPr>
          <w:highlight w:val="cyan"/>
        </w:rPr>
        <w:t xml:space="preserve">this document </w:t>
      </w:r>
      <w:r w:rsidRPr="00713F04">
        <w:rPr>
          <w:highlight w:val="cyan"/>
        </w:rPr>
        <w:t>provides explanations for</w:t>
      </w:r>
      <w:r w:rsidR="00353022" w:rsidRPr="00713F04">
        <w:rPr>
          <w:highlight w:val="cyan"/>
        </w:rPr>
        <w:t xml:space="preserve"> the Pinnacle 21 findings that are still seen in the </w:t>
      </w:r>
      <w:r w:rsidRPr="00713F04">
        <w:rPr>
          <w:highlight w:val="cyan"/>
        </w:rPr>
        <w:t>report.</w:t>
      </w:r>
      <w:r>
        <w:t xml:space="preserve">  </w:t>
      </w:r>
      <w:r w:rsidRPr="00713F04">
        <w:rPr>
          <w:highlight w:val="cyan"/>
        </w:rPr>
        <w:t>Some of these findings cannot be fully addressed because information on how the data was originally collected was not included in the pilot materials.</w:t>
      </w:r>
    </w:p>
    <w:p w14:paraId="30B2DEC1" w14:textId="70E0633D" w:rsidR="005E6456" w:rsidRDefault="005E6456" w:rsidP="00353022">
      <w:r w:rsidRPr="006B6B34">
        <w:rPr>
          <w:highlight w:val="cyan"/>
        </w:rPr>
        <w:t xml:space="preserve">Note that this document is not intended to represent a full-fledged Study Data Reviewer’s Guide (SDRG).  Instead, its purpose is to serve as documentation for the updated test data, and to explain some of the decisions that were made during the update process.  In turn, the test data is intended to be used for the development and testing of standard reporting and analysis scripts, and is not meant to </w:t>
      </w:r>
      <w:r w:rsidR="006B6B34" w:rsidRPr="006B6B34">
        <w:rPr>
          <w:highlight w:val="cyan"/>
        </w:rPr>
        <w:t>represent a complet</w:t>
      </w:r>
      <w:r w:rsidR="006B6B34">
        <w:rPr>
          <w:highlight w:val="cyan"/>
        </w:rPr>
        <w:t xml:space="preserve">e regulatory submission package.  The original CDISCPILOT02 data may be downloaded from </w:t>
      </w:r>
      <w:hyperlink r:id="rId9" w:history="1">
        <w:r w:rsidR="006B6B34" w:rsidRPr="006B6B34">
          <w:rPr>
            <w:rStyle w:val="Hyperlink"/>
            <w:highlight w:val="cyan"/>
          </w:rPr>
          <w:t>https://www.cdisc.org/sdtmadam-pilot-project</w:t>
        </w:r>
      </w:hyperlink>
      <w:r w:rsidR="006B6B34" w:rsidRPr="006B6B34">
        <w:rPr>
          <w:highlight w:val="cyan"/>
        </w:rPr>
        <w:t>, if desired.</w:t>
      </w:r>
    </w:p>
    <w:p w14:paraId="43F56E8C" w14:textId="77777777" w:rsidR="00353022" w:rsidRDefault="00353022" w:rsidP="00353022">
      <w:pPr>
        <w:pStyle w:val="Heading1"/>
        <w:pageBreakBefore/>
      </w:pPr>
      <w:bookmarkStart w:id="6" w:name="_Toc491328809"/>
      <w:r>
        <w:lastRenderedPageBreak/>
        <w:t>Specific Comments</w:t>
      </w:r>
      <w:bookmarkEnd w:id="6"/>
    </w:p>
    <w:p w14:paraId="399ED5CA" w14:textId="77777777" w:rsidR="00353022" w:rsidRDefault="00353022" w:rsidP="00353022">
      <w:pPr>
        <w:pStyle w:val="Heading2"/>
      </w:pPr>
      <w:bookmarkStart w:id="7" w:name="_Ref486606022"/>
      <w:bookmarkStart w:id="8" w:name="_Toc491328810"/>
      <w:r>
        <w:t>Split datasets</w:t>
      </w:r>
      <w:bookmarkEnd w:id="7"/>
      <w:bookmarkEnd w:id="8"/>
    </w:p>
    <w:p w14:paraId="1D7C7390" w14:textId="38C65073" w:rsidR="00353022" w:rsidRDefault="00BB33CD" w:rsidP="00353022">
      <w:r>
        <w:rPr>
          <w:lang w:eastAsia="x-none"/>
        </w:rPr>
        <w:t>The LB, SUPPLB, and QS domain datasets were split</w:t>
      </w:r>
      <w:r w:rsidR="00ED2516">
        <w:rPr>
          <w:lang w:eastAsia="x-none"/>
        </w:rPr>
        <w:t xml:space="preserve"> based on the values of</w:t>
      </w:r>
      <w:r w:rsidR="0033725D">
        <w:rPr>
          <w:lang w:eastAsia="x-none"/>
        </w:rPr>
        <w:t xml:space="preserve"> the indicated variable</w:t>
      </w:r>
      <w:r>
        <w:rPr>
          <w:lang w:eastAsia="x-none"/>
        </w:rPr>
        <w:t xml:space="preserve"> </w:t>
      </w:r>
      <w:r w:rsidR="00ED2516">
        <w:rPr>
          <w:lang w:eastAsia="x-none"/>
        </w:rPr>
        <w:t xml:space="preserve">as </w:t>
      </w:r>
      <w:r>
        <w:rPr>
          <w:lang w:eastAsia="x-none"/>
        </w:rPr>
        <w:t xml:space="preserve">recommended in the SDTMIG. </w:t>
      </w:r>
      <w:r>
        <w:t xml:space="preserve">Note that this </w:t>
      </w:r>
      <w:r w:rsidR="00ED2516">
        <w:t xml:space="preserve">splitting </w:t>
      </w:r>
      <w:r>
        <w:t xml:space="preserve">was done </w:t>
      </w:r>
      <w:r w:rsidR="00ED2516">
        <w:t xml:space="preserve">to reduce the size of the resulting datasets and to demonstrate split datasets and not </w:t>
      </w:r>
      <w:r>
        <w:t xml:space="preserve">because of any guidance or other requirement to split these domains. </w:t>
      </w:r>
    </w:p>
    <w:p w14:paraId="191820A2" w14:textId="77777777" w:rsidR="00ED2516" w:rsidRDefault="00ED2516" w:rsidP="00353022"/>
    <w:tbl>
      <w:tblPr>
        <w:tblStyle w:val="GridTable5Dark-Accent61"/>
        <w:tblW w:w="10953" w:type="dxa"/>
        <w:tblLook w:val="04A0" w:firstRow="1" w:lastRow="0" w:firstColumn="1" w:lastColumn="0" w:noHBand="0" w:noVBand="1"/>
      </w:tblPr>
      <w:tblGrid>
        <w:gridCol w:w="1255"/>
        <w:gridCol w:w="1463"/>
        <w:gridCol w:w="3240"/>
        <w:gridCol w:w="4995"/>
      </w:tblGrid>
      <w:tr w:rsidR="00CD11C1" w14:paraId="6C045A95" w14:textId="77777777" w:rsidTr="00ED2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6A123C" w14:textId="77777777" w:rsidR="00CD11C1" w:rsidRDefault="00CD11C1" w:rsidP="00353022">
            <w:pPr>
              <w:rPr>
                <w:lang w:eastAsia="x-none"/>
              </w:rPr>
            </w:pPr>
            <w:r>
              <w:rPr>
                <w:lang w:eastAsia="x-none"/>
              </w:rPr>
              <w:t>Domain</w:t>
            </w:r>
          </w:p>
        </w:tc>
        <w:tc>
          <w:tcPr>
            <w:tcW w:w="1463" w:type="dxa"/>
          </w:tcPr>
          <w:p w14:paraId="624A671B"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Split Domain</w:t>
            </w:r>
          </w:p>
        </w:tc>
        <w:tc>
          <w:tcPr>
            <w:tcW w:w="3240" w:type="dxa"/>
          </w:tcPr>
          <w:p w14:paraId="5B625272" w14:textId="2C57DEAC" w:rsidR="00CD11C1" w:rsidRDefault="00ED2516"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Value of split</w:t>
            </w:r>
            <w:r w:rsidR="00CD11C1">
              <w:rPr>
                <w:lang w:eastAsia="x-none"/>
              </w:rPr>
              <w:t xml:space="preserve"> Variable</w:t>
            </w:r>
          </w:p>
        </w:tc>
        <w:tc>
          <w:tcPr>
            <w:tcW w:w="4995" w:type="dxa"/>
          </w:tcPr>
          <w:p w14:paraId="6601BEDF" w14:textId="7405BC87" w:rsidR="00CD11C1" w:rsidRDefault="00ED2516"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Comment about Split Variable</w:t>
            </w:r>
          </w:p>
        </w:tc>
      </w:tr>
      <w:tr w:rsidR="00CD11C1" w14:paraId="10A2A539"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1403B5" w14:textId="77777777" w:rsidR="00CD11C1" w:rsidRDefault="00CD11C1" w:rsidP="00353022">
            <w:pPr>
              <w:rPr>
                <w:lang w:eastAsia="x-none"/>
              </w:rPr>
            </w:pPr>
            <w:r>
              <w:rPr>
                <w:lang w:eastAsia="x-none"/>
              </w:rPr>
              <w:t>QS</w:t>
            </w:r>
          </w:p>
        </w:tc>
        <w:tc>
          <w:tcPr>
            <w:tcW w:w="1463" w:type="dxa"/>
          </w:tcPr>
          <w:p w14:paraId="60DF211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qsco.xpt</w:t>
            </w:r>
            <w:proofErr w:type="spellEnd"/>
          </w:p>
        </w:tc>
        <w:tc>
          <w:tcPr>
            <w:tcW w:w="3240" w:type="dxa"/>
          </w:tcPr>
          <w:p w14:paraId="6B04CC83" w14:textId="63CBB105" w:rsidR="00CD11C1" w:rsidRDefault="00ED2516" w:rsidP="00ED2516">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ADAS-COG</w:t>
            </w:r>
          </w:p>
        </w:tc>
        <w:tc>
          <w:tcPr>
            <w:tcW w:w="4995" w:type="dxa"/>
          </w:tcPr>
          <w:p w14:paraId="3226AC09"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Assessment Scale-Cognitive CDISC Version Questionnaire</w:t>
            </w:r>
          </w:p>
        </w:tc>
      </w:tr>
      <w:tr w:rsidR="00CD11C1" w14:paraId="08DE2248"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4AA927EA" w14:textId="77777777" w:rsidR="00CD11C1" w:rsidRDefault="00CD11C1" w:rsidP="00120752">
            <w:pPr>
              <w:rPr>
                <w:lang w:eastAsia="x-none"/>
              </w:rPr>
            </w:pPr>
            <w:r>
              <w:rPr>
                <w:lang w:eastAsia="x-none"/>
              </w:rPr>
              <w:t>QS</w:t>
            </w:r>
          </w:p>
        </w:tc>
        <w:tc>
          <w:tcPr>
            <w:tcW w:w="1463" w:type="dxa"/>
          </w:tcPr>
          <w:p w14:paraId="566D1C4A"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qsda.xpt</w:t>
            </w:r>
            <w:proofErr w:type="spellEnd"/>
          </w:p>
        </w:tc>
        <w:tc>
          <w:tcPr>
            <w:tcW w:w="3240" w:type="dxa"/>
          </w:tcPr>
          <w:p w14:paraId="32E32C62" w14:textId="08071A59" w:rsidR="00CD11C1" w:rsidRDefault="00ED2516" w:rsidP="00120752">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DAD</w:t>
            </w:r>
          </w:p>
        </w:tc>
        <w:tc>
          <w:tcPr>
            <w:tcW w:w="4995" w:type="dxa"/>
          </w:tcPr>
          <w:p w14:paraId="502A7BD9"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Disability Assessment for Dementia Questionnaire</w:t>
            </w:r>
          </w:p>
        </w:tc>
      </w:tr>
      <w:tr w:rsidR="00CD11C1" w14:paraId="61BACC82"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D5CD97" w14:textId="77777777" w:rsidR="00CD11C1" w:rsidRDefault="00CD11C1" w:rsidP="00CD11C1">
            <w:pPr>
              <w:rPr>
                <w:lang w:eastAsia="x-none"/>
              </w:rPr>
            </w:pPr>
            <w:r>
              <w:rPr>
                <w:lang w:eastAsia="x-none"/>
              </w:rPr>
              <w:t>QS</w:t>
            </w:r>
          </w:p>
        </w:tc>
        <w:tc>
          <w:tcPr>
            <w:tcW w:w="1463" w:type="dxa"/>
          </w:tcPr>
          <w:p w14:paraId="413D04D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sgi</w:t>
            </w:r>
            <w:r w:rsidRPr="007E63BF">
              <w:rPr>
                <w:lang w:eastAsia="x-none"/>
              </w:rPr>
              <w:t>.xpt</w:t>
            </w:r>
            <w:proofErr w:type="spellEnd"/>
          </w:p>
        </w:tc>
        <w:tc>
          <w:tcPr>
            <w:tcW w:w="3240" w:type="dxa"/>
          </w:tcPr>
          <w:p w14:paraId="5CF007B8" w14:textId="3C13E4C0"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ADCS-CGIC</w:t>
            </w:r>
          </w:p>
        </w:tc>
        <w:tc>
          <w:tcPr>
            <w:tcW w:w="4995" w:type="dxa"/>
          </w:tcPr>
          <w:p w14:paraId="7F65069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Cooperative Study-Clinical Global Impression of Change Questionnaire</w:t>
            </w:r>
          </w:p>
        </w:tc>
      </w:tr>
      <w:tr w:rsidR="00CD11C1" w14:paraId="7B9A9E70"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56448898" w14:textId="77777777" w:rsidR="00CD11C1" w:rsidRDefault="00CD11C1" w:rsidP="00CD11C1">
            <w:pPr>
              <w:rPr>
                <w:lang w:eastAsia="x-none"/>
              </w:rPr>
            </w:pPr>
            <w:r>
              <w:rPr>
                <w:lang w:eastAsia="x-none"/>
              </w:rPr>
              <w:t>QS</w:t>
            </w:r>
          </w:p>
        </w:tc>
        <w:tc>
          <w:tcPr>
            <w:tcW w:w="1463" w:type="dxa"/>
          </w:tcPr>
          <w:p w14:paraId="1E39023E"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shi</w:t>
            </w:r>
            <w:r w:rsidRPr="007E63BF">
              <w:rPr>
                <w:lang w:eastAsia="x-none"/>
              </w:rPr>
              <w:t>.xpt</w:t>
            </w:r>
            <w:proofErr w:type="spellEnd"/>
          </w:p>
        </w:tc>
        <w:tc>
          <w:tcPr>
            <w:tcW w:w="3240" w:type="dxa"/>
          </w:tcPr>
          <w:p w14:paraId="0C17C1E5" w14:textId="483EA481"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MHIS-NACC</w:t>
            </w:r>
          </w:p>
        </w:tc>
        <w:tc>
          <w:tcPr>
            <w:tcW w:w="4995" w:type="dxa"/>
          </w:tcPr>
          <w:p w14:paraId="0676189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 xml:space="preserve">Modified </w:t>
            </w:r>
            <w:proofErr w:type="spellStart"/>
            <w:r w:rsidRPr="00CD11C1">
              <w:rPr>
                <w:lang w:eastAsia="x-none"/>
              </w:rPr>
              <w:t>Hachinski</w:t>
            </w:r>
            <w:proofErr w:type="spellEnd"/>
            <w:r w:rsidRPr="00CD11C1">
              <w:rPr>
                <w:lang w:eastAsia="x-none"/>
              </w:rPr>
              <w:t xml:space="preserve"> Ischemic Scale-NACC Version Questionnaire</w:t>
            </w:r>
          </w:p>
        </w:tc>
      </w:tr>
      <w:tr w:rsidR="00CD11C1" w14:paraId="4C08B904"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D2E5D" w14:textId="77777777" w:rsidR="00CD11C1" w:rsidRDefault="00CD11C1" w:rsidP="00CD11C1">
            <w:pPr>
              <w:rPr>
                <w:lang w:eastAsia="x-none"/>
              </w:rPr>
            </w:pPr>
            <w:r>
              <w:rPr>
                <w:lang w:eastAsia="x-none"/>
              </w:rPr>
              <w:t>QS</w:t>
            </w:r>
          </w:p>
        </w:tc>
        <w:tc>
          <w:tcPr>
            <w:tcW w:w="1463" w:type="dxa"/>
          </w:tcPr>
          <w:p w14:paraId="75A8936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smm</w:t>
            </w:r>
            <w:r w:rsidRPr="007E63BF">
              <w:rPr>
                <w:lang w:eastAsia="x-none"/>
              </w:rPr>
              <w:t>.xpt</w:t>
            </w:r>
            <w:proofErr w:type="spellEnd"/>
          </w:p>
        </w:tc>
        <w:tc>
          <w:tcPr>
            <w:tcW w:w="3240" w:type="dxa"/>
          </w:tcPr>
          <w:p w14:paraId="5F2BCCBA" w14:textId="75F93C77"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MMSE</w:t>
            </w:r>
          </w:p>
        </w:tc>
        <w:tc>
          <w:tcPr>
            <w:tcW w:w="4995" w:type="dxa"/>
          </w:tcPr>
          <w:p w14:paraId="2E59F495"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Mini-Mental Status Exam</w:t>
            </w:r>
          </w:p>
        </w:tc>
      </w:tr>
      <w:tr w:rsidR="00CD11C1" w14:paraId="3D436FC1"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05AEB3D6" w14:textId="77777777" w:rsidR="00CD11C1" w:rsidRDefault="00CD11C1" w:rsidP="00CD11C1">
            <w:pPr>
              <w:rPr>
                <w:lang w:eastAsia="x-none"/>
              </w:rPr>
            </w:pPr>
            <w:r>
              <w:rPr>
                <w:lang w:eastAsia="x-none"/>
              </w:rPr>
              <w:t>QS</w:t>
            </w:r>
          </w:p>
        </w:tc>
        <w:tc>
          <w:tcPr>
            <w:tcW w:w="1463" w:type="dxa"/>
          </w:tcPr>
          <w:p w14:paraId="1A35C301"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sni</w:t>
            </w:r>
            <w:r w:rsidRPr="007E63BF">
              <w:rPr>
                <w:lang w:eastAsia="x-none"/>
              </w:rPr>
              <w:t>.xpt</w:t>
            </w:r>
            <w:proofErr w:type="spellEnd"/>
          </w:p>
        </w:tc>
        <w:tc>
          <w:tcPr>
            <w:tcW w:w="3240" w:type="dxa"/>
          </w:tcPr>
          <w:p w14:paraId="1B86C1ED" w14:textId="09601BB3"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NPI</w:t>
            </w:r>
          </w:p>
        </w:tc>
        <w:tc>
          <w:tcPr>
            <w:tcW w:w="4995" w:type="dxa"/>
          </w:tcPr>
          <w:p w14:paraId="1BCA5C4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Neuropsychiatric Inventory Questionnaire</w:t>
            </w:r>
          </w:p>
        </w:tc>
      </w:tr>
      <w:tr w:rsidR="00CD11C1" w14:paraId="61050A82"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231607" w14:textId="77777777" w:rsidR="00CD11C1" w:rsidRDefault="006C31D7" w:rsidP="00CD11C1">
            <w:pPr>
              <w:rPr>
                <w:lang w:eastAsia="x-none"/>
              </w:rPr>
            </w:pPr>
            <w:r>
              <w:rPr>
                <w:lang w:eastAsia="x-none"/>
              </w:rPr>
              <w:t>LB</w:t>
            </w:r>
          </w:p>
        </w:tc>
        <w:tc>
          <w:tcPr>
            <w:tcW w:w="1463" w:type="dxa"/>
          </w:tcPr>
          <w:p w14:paraId="6010FF5B" w14:textId="3E670C46" w:rsidR="00CD11C1" w:rsidRPr="007E63BF"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lbch.xpt</w:t>
            </w:r>
            <w:proofErr w:type="spellEnd"/>
          </w:p>
        </w:tc>
        <w:tc>
          <w:tcPr>
            <w:tcW w:w="3240" w:type="dxa"/>
          </w:tcPr>
          <w:p w14:paraId="072126B8" w14:textId="6146B886"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LBCAT: </w:t>
            </w:r>
            <w:r w:rsidR="00B27214">
              <w:rPr>
                <w:lang w:eastAsia="x-none"/>
              </w:rPr>
              <w:t>CHEMISTRY</w:t>
            </w:r>
          </w:p>
        </w:tc>
        <w:tc>
          <w:tcPr>
            <w:tcW w:w="4995" w:type="dxa"/>
          </w:tcPr>
          <w:p w14:paraId="1DD72076" w14:textId="05309ECE" w:rsidR="00CD11C1"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Chemistry </w:t>
            </w:r>
          </w:p>
        </w:tc>
      </w:tr>
      <w:tr w:rsidR="00CD11C1" w14:paraId="20123D47"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19710D8C" w14:textId="77777777" w:rsidR="00CD11C1" w:rsidRDefault="006C31D7" w:rsidP="00CD11C1">
            <w:pPr>
              <w:rPr>
                <w:lang w:eastAsia="x-none"/>
              </w:rPr>
            </w:pPr>
            <w:r>
              <w:rPr>
                <w:lang w:eastAsia="x-none"/>
              </w:rPr>
              <w:t>LB</w:t>
            </w:r>
          </w:p>
        </w:tc>
        <w:tc>
          <w:tcPr>
            <w:tcW w:w="1463" w:type="dxa"/>
          </w:tcPr>
          <w:p w14:paraId="2121720D" w14:textId="167ABA56" w:rsidR="00CD11C1" w:rsidRPr="007E63BF"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lbhe.xpt</w:t>
            </w:r>
            <w:proofErr w:type="spellEnd"/>
          </w:p>
        </w:tc>
        <w:tc>
          <w:tcPr>
            <w:tcW w:w="3240" w:type="dxa"/>
          </w:tcPr>
          <w:p w14:paraId="1B212D6C" w14:textId="547B511A"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LBCAT: </w:t>
            </w:r>
            <w:r w:rsidR="00B27214">
              <w:rPr>
                <w:lang w:eastAsia="x-none"/>
              </w:rPr>
              <w:t>HEMATOLOGY</w:t>
            </w:r>
          </w:p>
        </w:tc>
        <w:tc>
          <w:tcPr>
            <w:tcW w:w="4995" w:type="dxa"/>
          </w:tcPr>
          <w:p w14:paraId="62D853C3" w14:textId="683F47EB"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Hematology</w:t>
            </w:r>
          </w:p>
        </w:tc>
      </w:tr>
      <w:tr w:rsidR="00B27214" w14:paraId="22849B33"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1ABB5A8" w14:textId="4DE263D8" w:rsidR="00B27214" w:rsidRDefault="00B27214" w:rsidP="00CD11C1">
            <w:pPr>
              <w:rPr>
                <w:lang w:eastAsia="x-none"/>
              </w:rPr>
            </w:pPr>
            <w:r>
              <w:rPr>
                <w:lang w:eastAsia="x-none"/>
              </w:rPr>
              <w:t>LB</w:t>
            </w:r>
          </w:p>
        </w:tc>
        <w:tc>
          <w:tcPr>
            <w:tcW w:w="1463" w:type="dxa"/>
          </w:tcPr>
          <w:p w14:paraId="33649598" w14:textId="481E822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lbur.xpt</w:t>
            </w:r>
            <w:proofErr w:type="spellEnd"/>
          </w:p>
        </w:tc>
        <w:tc>
          <w:tcPr>
            <w:tcW w:w="3240" w:type="dxa"/>
          </w:tcPr>
          <w:p w14:paraId="34CBBE77" w14:textId="4D3BEFEC" w:rsidR="00B27214"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LBCAT: </w:t>
            </w:r>
            <w:r w:rsidR="00B27214">
              <w:rPr>
                <w:lang w:eastAsia="x-none"/>
              </w:rPr>
              <w:t>URINALYSIS</w:t>
            </w:r>
          </w:p>
        </w:tc>
        <w:tc>
          <w:tcPr>
            <w:tcW w:w="4995" w:type="dxa"/>
          </w:tcPr>
          <w:p w14:paraId="0756A856" w14:textId="4E53FC0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Urinalysis</w:t>
            </w:r>
          </w:p>
        </w:tc>
      </w:tr>
      <w:tr w:rsidR="0033725D" w14:paraId="5AC8FEE1"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735B2B61" w14:textId="7DC05C93" w:rsidR="0033725D" w:rsidRDefault="0033725D" w:rsidP="00CD11C1">
            <w:pPr>
              <w:rPr>
                <w:lang w:eastAsia="x-none"/>
              </w:rPr>
            </w:pPr>
            <w:r>
              <w:rPr>
                <w:lang w:eastAsia="x-none"/>
              </w:rPr>
              <w:t>SUPPLB</w:t>
            </w:r>
          </w:p>
        </w:tc>
        <w:tc>
          <w:tcPr>
            <w:tcW w:w="1463" w:type="dxa"/>
          </w:tcPr>
          <w:p w14:paraId="0B9C217A" w14:textId="59C5D44C" w:rsidR="0033725D" w:rsidRDefault="0033725D" w:rsidP="00CD11C1">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supplbch.xpt</w:t>
            </w:r>
            <w:proofErr w:type="spellEnd"/>
          </w:p>
        </w:tc>
        <w:tc>
          <w:tcPr>
            <w:tcW w:w="3240" w:type="dxa"/>
          </w:tcPr>
          <w:p w14:paraId="0EC0A7A2" w14:textId="2244FB02" w:rsidR="0033725D" w:rsidRDefault="0033725D"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IDVARVAL </w:t>
            </w:r>
          </w:p>
        </w:tc>
        <w:tc>
          <w:tcPr>
            <w:tcW w:w="4995" w:type="dxa"/>
          </w:tcPr>
          <w:p w14:paraId="0F0C0282" w14:textId="4733BCCF" w:rsidR="0033725D"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lbch.xpt</w:t>
            </w:r>
            <w:proofErr w:type="spellEnd"/>
          </w:p>
        </w:tc>
      </w:tr>
      <w:tr w:rsidR="0033725D" w14:paraId="513CE4B1"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E2E1AD3" w14:textId="5AFE8D97" w:rsidR="0033725D" w:rsidRDefault="0033725D" w:rsidP="00B27214">
            <w:pPr>
              <w:rPr>
                <w:lang w:eastAsia="x-none"/>
              </w:rPr>
            </w:pPr>
            <w:r>
              <w:rPr>
                <w:lang w:eastAsia="x-none"/>
              </w:rPr>
              <w:t>SUPPLB</w:t>
            </w:r>
          </w:p>
        </w:tc>
        <w:tc>
          <w:tcPr>
            <w:tcW w:w="1463" w:type="dxa"/>
          </w:tcPr>
          <w:p w14:paraId="29C7F210" w14:textId="056B17A3" w:rsidR="0033725D" w:rsidRDefault="0033725D" w:rsidP="00B27214">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supplbhe.xpt</w:t>
            </w:r>
            <w:proofErr w:type="spellEnd"/>
          </w:p>
        </w:tc>
        <w:tc>
          <w:tcPr>
            <w:tcW w:w="3240" w:type="dxa"/>
          </w:tcPr>
          <w:p w14:paraId="29A4A887" w14:textId="1EF03021" w:rsidR="0033725D" w:rsidRDefault="0033725D"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IDVARVAL </w:t>
            </w:r>
          </w:p>
        </w:tc>
        <w:tc>
          <w:tcPr>
            <w:tcW w:w="4995" w:type="dxa"/>
          </w:tcPr>
          <w:p w14:paraId="27B476C3" w14:textId="3E59CB21" w:rsidR="0033725D" w:rsidRDefault="00ED2516"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lbhe.xpt</w:t>
            </w:r>
            <w:proofErr w:type="spellEnd"/>
          </w:p>
        </w:tc>
      </w:tr>
      <w:tr w:rsidR="0033725D" w14:paraId="269E9520"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30352BC4" w14:textId="5753B7EB" w:rsidR="0033725D" w:rsidRDefault="0033725D" w:rsidP="00B27214">
            <w:pPr>
              <w:rPr>
                <w:lang w:eastAsia="x-none"/>
              </w:rPr>
            </w:pPr>
            <w:r>
              <w:rPr>
                <w:lang w:eastAsia="x-none"/>
              </w:rPr>
              <w:t>SUPPLB</w:t>
            </w:r>
          </w:p>
        </w:tc>
        <w:tc>
          <w:tcPr>
            <w:tcW w:w="1463" w:type="dxa"/>
          </w:tcPr>
          <w:p w14:paraId="02DCD8DF" w14:textId="1C1FCE0C" w:rsidR="0033725D" w:rsidRDefault="0033725D" w:rsidP="00B27214">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supplbur.xpt</w:t>
            </w:r>
            <w:proofErr w:type="spellEnd"/>
          </w:p>
        </w:tc>
        <w:tc>
          <w:tcPr>
            <w:tcW w:w="3240" w:type="dxa"/>
          </w:tcPr>
          <w:p w14:paraId="413901EE" w14:textId="2872EF95" w:rsidR="0033725D" w:rsidRDefault="0033725D"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IDVARVAL </w:t>
            </w:r>
          </w:p>
        </w:tc>
        <w:tc>
          <w:tcPr>
            <w:tcW w:w="4995" w:type="dxa"/>
          </w:tcPr>
          <w:p w14:paraId="44F5D94F" w14:textId="0BDBFF10" w:rsidR="0033725D" w:rsidRDefault="00ED2516"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lbur.xpt</w:t>
            </w:r>
            <w:proofErr w:type="spellEnd"/>
          </w:p>
        </w:tc>
      </w:tr>
    </w:tbl>
    <w:p w14:paraId="76C593AC" w14:textId="75AFF8CD" w:rsidR="00BB33CD" w:rsidRDefault="00EC0F3D">
      <w:pPr>
        <w:pStyle w:val="Heading2"/>
        <w:rPr>
          <w:ins w:id="9" w:author="pschaefer@vca-plus.com" w:date="2017-08-24T08:58:00Z"/>
        </w:rPr>
        <w:pPrChange w:id="10" w:author="pschaefer@vca-plus.com" w:date="2017-08-24T08:58:00Z">
          <w:pPr/>
        </w:pPrChange>
      </w:pPr>
      <w:bookmarkStart w:id="11" w:name="_Toc491328811"/>
      <w:ins w:id="12" w:author="pschaefer@vca-plus.com" w:date="2017-08-24T08:58:00Z">
        <w:r>
          <w:rPr>
            <w:lang w:val="en-US"/>
          </w:rPr>
          <w:t>AE Domain</w:t>
        </w:r>
      </w:ins>
      <w:ins w:id="13" w:author="pschaefer@vca-plus.com" w:date="2017-08-24T09:04:00Z">
        <w:r>
          <w:rPr>
            <w:lang w:val="en-US"/>
          </w:rPr>
          <w:t xml:space="preserve"> Modification</w:t>
        </w:r>
      </w:ins>
      <w:bookmarkEnd w:id="11"/>
    </w:p>
    <w:p w14:paraId="30041D4A" w14:textId="3987B65C" w:rsidR="00EC0F3D" w:rsidRPr="004267DD" w:rsidRDefault="00EC0F3D" w:rsidP="00EC0F3D">
      <w:pPr>
        <w:spacing w:before="0" w:line="240" w:lineRule="auto"/>
        <w:rPr>
          <w:ins w:id="14" w:author="pschaefer@vca-plus.com" w:date="2017-08-24T08:59:00Z"/>
          <w:rFonts w:eastAsia="Times New Roman"/>
        </w:rPr>
      </w:pPr>
      <w:ins w:id="15" w:author="pschaefer@vca-plus.com" w:date="2017-08-24T08:59:00Z">
        <w:r w:rsidRPr="00474942">
          <w:rPr>
            <w:rFonts w:eastAsia="Times New Roman"/>
            <w:highlight w:val="cyan"/>
          </w:rPr>
          <w:t xml:space="preserve">AE information was collected by visit, with a new record entered each time.  </w:t>
        </w:r>
        <w:r>
          <w:rPr>
            <w:rFonts w:eastAsia="Times New Roman"/>
            <w:highlight w:val="cyan"/>
          </w:rPr>
          <w:t>In the CDISCPILOT02 dataset, these duplicate records caused 230 validation warning</w:t>
        </w:r>
      </w:ins>
      <w:ins w:id="16" w:author="pschaefer@vca-plus.com" w:date="2017-08-24T09:02:00Z">
        <w:r>
          <w:rPr>
            <w:rFonts w:eastAsia="Times New Roman"/>
            <w:highlight w:val="cyan"/>
          </w:rPr>
          <w:t>s</w:t>
        </w:r>
      </w:ins>
      <w:ins w:id="17" w:author="pschaefer@vca-plus.com" w:date="2017-08-24T08:59:00Z">
        <w:r>
          <w:rPr>
            <w:rFonts w:eastAsia="Times New Roman"/>
            <w:highlight w:val="cyan"/>
          </w:rPr>
          <w:t xml:space="preserve"> </w:t>
        </w:r>
      </w:ins>
      <w:ins w:id="18" w:author="pschaefer@vca-plus.com" w:date="2017-08-24T09:00:00Z">
        <w:r>
          <w:rPr>
            <w:rFonts w:eastAsia="Times New Roman"/>
            <w:highlight w:val="cyan"/>
          </w:rPr>
          <w:t>“</w:t>
        </w:r>
      </w:ins>
      <w:ins w:id="19" w:author="pschaefer@vca-plus.com" w:date="2017-08-24T09:01:00Z">
        <w:r w:rsidRPr="004267DD">
          <w:rPr>
            <w:rFonts w:eastAsia="Times New Roman"/>
          </w:rPr>
          <w:t>Duplicate records in AE domain</w:t>
        </w:r>
      </w:ins>
      <w:ins w:id="20" w:author="pschaefer@vca-plus.com" w:date="2017-08-24T09:00:00Z">
        <w:r>
          <w:rPr>
            <w:rFonts w:eastAsia="Times New Roman"/>
            <w:highlight w:val="cyan"/>
          </w:rPr>
          <w:t>”</w:t>
        </w:r>
      </w:ins>
      <w:ins w:id="21" w:author="pschaefer@vca-plus.com" w:date="2017-08-24T09:01:00Z">
        <w:r>
          <w:rPr>
            <w:rFonts w:eastAsia="Times New Roman"/>
            <w:highlight w:val="cyan"/>
          </w:rPr>
          <w:t xml:space="preserve"> for the AE variables “</w:t>
        </w:r>
        <w:r w:rsidRPr="004267DD">
          <w:rPr>
            <w:rFonts w:eastAsia="Times New Roman"/>
          </w:rPr>
          <w:t>AEDECOD, AETERM, AESEV, AESTDTC, USUBJID</w:t>
        </w:r>
        <w:r>
          <w:rPr>
            <w:rFonts w:eastAsia="Times New Roman"/>
            <w:highlight w:val="cyan"/>
          </w:rPr>
          <w:t>”</w:t>
        </w:r>
      </w:ins>
      <w:ins w:id="22" w:author="pschaefer@vca-plus.com" w:date="2017-08-24T09:00:00Z">
        <w:r>
          <w:rPr>
            <w:rFonts w:eastAsia="Times New Roman"/>
            <w:highlight w:val="cyan"/>
          </w:rPr>
          <w:t xml:space="preserve">. These </w:t>
        </w:r>
      </w:ins>
      <w:ins w:id="23" w:author="pschaefer@vca-plus.com" w:date="2017-08-24T08:59:00Z">
        <w:r>
          <w:rPr>
            <w:rFonts w:eastAsia="Times New Roman"/>
            <w:highlight w:val="cyan"/>
          </w:rPr>
          <w:t>records have been collapsed</w:t>
        </w:r>
        <w:r w:rsidRPr="00474942">
          <w:rPr>
            <w:rFonts w:eastAsia="Times New Roman"/>
            <w:highlight w:val="cyan"/>
          </w:rPr>
          <w:t>.</w:t>
        </w:r>
      </w:ins>
    </w:p>
    <w:p w14:paraId="46720618" w14:textId="77777777" w:rsidR="00EC0F3D" w:rsidRPr="00EC0F3D" w:rsidRDefault="00EC0F3D" w:rsidP="00EC0F3D">
      <w:pPr>
        <w:rPr>
          <w:lang w:eastAsia="x-none"/>
          <w:rPrChange w:id="24" w:author="pschaefer@vca-plus.com" w:date="2017-08-24T08:58:00Z">
            <w:rPr/>
          </w:rPrChange>
        </w:rPr>
      </w:pP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5B7215">
          <w:headerReference w:type="default" r:id="rId10"/>
          <w:footerReference w:type="default" r:id="rId11"/>
          <w:footerReference w:type="first" r:id="rId12"/>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25" w:name="_Toc340314090"/>
      <w:bookmarkStart w:id="26" w:name="_Toc340786690"/>
      <w:bookmarkStart w:id="27" w:name="_Toc395091322"/>
      <w:bookmarkStart w:id="28" w:name="_Toc395091510"/>
      <w:bookmarkStart w:id="29" w:name="_Toc409998120"/>
      <w:bookmarkStart w:id="30" w:name="_Ref486604906"/>
      <w:bookmarkStart w:id="31" w:name="_Ref486605512"/>
      <w:bookmarkStart w:id="32" w:name="_Toc491328812"/>
      <w:r w:rsidRPr="00353022">
        <w:lastRenderedPageBreak/>
        <w:t>Data Conformance Summary</w:t>
      </w:r>
      <w:bookmarkEnd w:id="25"/>
      <w:bookmarkEnd w:id="26"/>
      <w:bookmarkEnd w:id="27"/>
      <w:bookmarkEnd w:id="28"/>
      <w:bookmarkEnd w:id="29"/>
      <w:bookmarkEnd w:id="30"/>
      <w:r w:rsidRPr="00353022">
        <w:t xml:space="preserve"> </w:t>
      </w:r>
      <w:r>
        <w:t>–</w:t>
      </w:r>
      <w:r w:rsidRPr="00353022">
        <w:t xml:space="preserve"> </w:t>
      </w:r>
      <w:r>
        <w:rPr>
          <w:lang w:val="en-US"/>
        </w:rPr>
        <w:t>Explanation on Remaining</w:t>
      </w:r>
      <w:r w:rsidRPr="00353022">
        <w:t xml:space="preserve"> Pinnacle 21</w:t>
      </w:r>
      <w:r>
        <w:t xml:space="preserve"> </w:t>
      </w:r>
      <w:commentRangeStart w:id="33"/>
      <w:r>
        <w:t>F</w:t>
      </w:r>
      <w:r w:rsidRPr="00353022">
        <w:t>indings</w:t>
      </w:r>
      <w:bookmarkEnd w:id="31"/>
      <w:commentRangeEnd w:id="33"/>
      <w:r w:rsidR="006715A7">
        <w:rPr>
          <w:rStyle w:val="CommentReference"/>
          <w:rFonts w:eastAsia="Calibri"/>
          <w:b w:val="0"/>
          <w:bCs w:val="0"/>
          <w:lang w:val="en-US" w:eastAsia="en-US"/>
        </w:rPr>
        <w:commentReference w:id="33"/>
      </w:r>
      <w:bookmarkEnd w:id="32"/>
    </w:p>
    <w:p w14:paraId="544E187D" w14:textId="719E1809" w:rsidR="00353022" w:rsidRPr="00E71841" w:rsidRDefault="00EC0F3D" w:rsidP="00353022">
      <w:ins w:id="34" w:author="pschaefer@vca-plus.com" w:date="2017-08-24T08:56:00Z">
        <w:r>
          <w:t xml:space="preserve">The following table </w:t>
        </w:r>
      </w:ins>
      <w:ins w:id="35" w:author="pschaefer@vca-plus.com" w:date="2017-08-24T08:57:00Z">
        <w:r>
          <w:t xml:space="preserve">explains the remaining warnings from a Pinnacle 21 Community Edition validation. </w:t>
        </w:r>
      </w:ins>
    </w:p>
    <w:tbl>
      <w:tblPr>
        <w:tblStyle w:val="GridTable5Dark-Accent61"/>
        <w:tblW w:w="12857" w:type="dxa"/>
        <w:tblLook w:val="04A0" w:firstRow="1" w:lastRow="0" w:firstColumn="1" w:lastColumn="0" w:noHBand="0" w:noVBand="1"/>
      </w:tblPr>
      <w:tblGrid>
        <w:gridCol w:w="986"/>
        <w:gridCol w:w="1651"/>
        <w:gridCol w:w="1726"/>
        <w:gridCol w:w="2908"/>
        <w:gridCol w:w="1358"/>
        <w:gridCol w:w="4228"/>
      </w:tblGrid>
      <w:tr w:rsidR="00F84795" w:rsidRPr="00F84795" w14:paraId="5FB30B29" w14:textId="77777777" w:rsidTr="001E1C2C">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986" w:type="dxa"/>
            <w:hideMark/>
          </w:tcPr>
          <w:p w14:paraId="78A502F8" w14:textId="77777777" w:rsidR="00F84795" w:rsidRPr="00F84795" w:rsidRDefault="00F84795" w:rsidP="00E82A72">
            <w:pPr>
              <w:spacing w:before="0" w:line="240" w:lineRule="auto"/>
              <w:rPr>
                <w:rFonts w:eastAsia="Times New Roman"/>
              </w:rPr>
            </w:pPr>
            <w:r w:rsidRPr="00F84795">
              <w:rPr>
                <w:rFonts w:eastAsia="Times New Roman"/>
              </w:rPr>
              <w:t>Domain</w:t>
            </w:r>
          </w:p>
        </w:tc>
        <w:tc>
          <w:tcPr>
            <w:tcW w:w="1651" w:type="dxa"/>
          </w:tcPr>
          <w:p w14:paraId="6D6FE2B8"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26" w:type="dxa"/>
            <w:hideMark/>
          </w:tcPr>
          <w:p w14:paraId="7859AC25"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908" w:type="dxa"/>
            <w:hideMark/>
          </w:tcPr>
          <w:p w14:paraId="232DF8A9"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58" w:type="dxa"/>
            <w:hideMark/>
          </w:tcPr>
          <w:p w14:paraId="35A9308E"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228" w:type="dxa"/>
            <w:hideMark/>
          </w:tcPr>
          <w:p w14:paraId="36B8842A"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F84795" w:rsidRPr="00F84795" w14:paraId="031D272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2BFFDCE"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A78C6D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670FB7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AEDY</w:t>
            </w:r>
          </w:p>
        </w:tc>
        <w:tc>
          <w:tcPr>
            <w:tcW w:w="2908" w:type="dxa"/>
            <w:hideMark/>
          </w:tcPr>
          <w:p w14:paraId="076B405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38905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14EA7F2A" w14:textId="11067ED0"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AEDY was included because AEDTC is included.</w:t>
            </w:r>
          </w:p>
        </w:tc>
      </w:tr>
      <w:tr w:rsidR="00F84795" w:rsidRPr="00F84795" w14:paraId="220ABE7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072F1A9"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24AD9D9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338469E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79DE880B"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69160DBF"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1A4D0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4F8A685"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38E346"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E73AF53"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4719D426"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AEDTC</w:t>
            </w:r>
          </w:p>
        </w:tc>
        <w:tc>
          <w:tcPr>
            <w:tcW w:w="2908" w:type="dxa"/>
            <w:hideMark/>
          </w:tcPr>
          <w:p w14:paraId="44EC9D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4457C7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768204A2" w14:textId="23D48115"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AEDTC is included because AE information was collected by visit.</w:t>
            </w:r>
          </w:p>
        </w:tc>
      </w:tr>
      <w:tr w:rsidR="00F84795" w:rsidRPr="00F84795" w14:paraId="5A48F3EF"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2193D46"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1D504A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AEENDTC</w:t>
            </w:r>
          </w:p>
        </w:tc>
        <w:tc>
          <w:tcPr>
            <w:tcW w:w="1726" w:type="dxa"/>
            <w:hideMark/>
          </w:tcPr>
          <w:p w14:paraId="2C51451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w:t>
            </w:r>
          </w:p>
        </w:tc>
        <w:tc>
          <w:tcPr>
            <w:tcW w:w="2908" w:type="dxa"/>
            <w:hideMark/>
          </w:tcPr>
          <w:p w14:paraId="44D3F51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End Time-Point value</w:t>
            </w:r>
          </w:p>
        </w:tc>
        <w:tc>
          <w:tcPr>
            <w:tcW w:w="1358" w:type="dxa"/>
            <w:hideMark/>
          </w:tcPr>
          <w:p w14:paraId="126F6C7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A11900" w14:textId="1A865456" w:rsidR="00F84795" w:rsidRPr="004267DD" w:rsidRDefault="007A234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AEENDTC is missing for some AEs and no value was collected to state that AEs were ongoing or not</w:t>
            </w:r>
          </w:p>
        </w:tc>
      </w:tr>
      <w:tr w:rsidR="00F84795" w:rsidRPr="00F84795" w:rsidDel="00EC0F3D" w14:paraId="0E4A0CD1" w14:textId="23E3311D" w:rsidTr="001E1C2C">
        <w:trPr>
          <w:cnfStyle w:val="000000100000" w:firstRow="0" w:lastRow="0" w:firstColumn="0" w:lastColumn="0" w:oddVBand="0" w:evenVBand="0" w:oddHBand="1" w:evenHBand="0" w:firstRowFirstColumn="0" w:firstRowLastColumn="0" w:lastRowFirstColumn="0" w:lastRowLastColumn="0"/>
          <w:cantSplit/>
          <w:trHeight w:val="780"/>
          <w:del w:id="36" w:author="pschaefer@vca-plus.com" w:date="2017-08-24T09:02:00Z"/>
        </w:trPr>
        <w:tc>
          <w:tcPr>
            <w:cnfStyle w:val="001000000000" w:firstRow="0" w:lastRow="0" w:firstColumn="1" w:lastColumn="0" w:oddVBand="0" w:evenVBand="0" w:oddHBand="0" w:evenHBand="0" w:firstRowFirstColumn="0" w:firstRowLastColumn="0" w:lastRowFirstColumn="0" w:lastRowLastColumn="0"/>
            <w:tcW w:w="986" w:type="dxa"/>
            <w:hideMark/>
          </w:tcPr>
          <w:p w14:paraId="3BC2F6FC" w14:textId="07CA5D6E" w:rsidR="00F84795" w:rsidRPr="004267DD" w:rsidDel="00EC0F3D" w:rsidRDefault="00F84795" w:rsidP="004267DD">
            <w:pPr>
              <w:spacing w:before="0" w:line="240" w:lineRule="auto"/>
              <w:rPr>
                <w:del w:id="37" w:author="pschaefer@vca-plus.com" w:date="2017-08-24T09:02:00Z"/>
                <w:rFonts w:eastAsia="Times New Roman"/>
              </w:rPr>
            </w:pPr>
            <w:del w:id="38" w:author="pschaefer@vca-plus.com" w:date="2017-08-24T09:02:00Z">
              <w:r w:rsidRPr="004267DD" w:rsidDel="00EC0F3D">
                <w:rPr>
                  <w:rFonts w:eastAsia="Times New Roman"/>
                </w:rPr>
                <w:delText>AE</w:delText>
              </w:r>
            </w:del>
          </w:p>
        </w:tc>
        <w:tc>
          <w:tcPr>
            <w:tcW w:w="1651" w:type="dxa"/>
            <w:hideMark/>
          </w:tcPr>
          <w:p w14:paraId="4189EF3F" w14:textId="33AA966D" w:rsidR="00F84795" w:rsidRPr="004267DD" w:rsidDel="00EC0F3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del w:id="39" w:author="pschaefer@vca-plus.com" w:date="2017-08-24T09:02:00Z"/>
                <w:rFonts w:eastAsia="Times New Roman"/>
              </w:rPr>
            </w:pPr>
            <w:del w:id="40" w:author="pschaefer@vca-plus.com" w:date="2017-08-24T09:02:00Z">
              <w:r w:rsidRPr="004267DD" w:rsidDel="00EC0F3D">
                <w:rPr>
                  <w:rFonts w:eastAsia="Times New Roman"/>
                </w:rPr>
                <w:delText>AEDECOD, AETERM, AESEV, AESTDTC, USUBJID</w:delText>
              </w:r>
            </w:del>
          </w:p>
        </w:tc>
        <w:tc>
          <w:tcPr>
            <w:tcW w:w="1726" w:type="dxa"/>
            <w:hideMark/>
          </w:tcPr>
          <w:p w14:paraId="63AC2B96" w14:textId="3259A558" w:rsidR="00F84795" w:rsidRPr="004267DD" w:rsidDel="00EC0F3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del w:id="41" w:author="pschaefer@vca-plus.com" w:date="2017-08-24T09:02:00Z"/>
                <w:rFonts w:eastAsia="Times New Roman"/>
              </w:rPr>
            </w:pPr>
          </w:p>
        </w:tc>
        <w:tc>
          <w:tcPr>
            <w:tcW w:w="2908" w:type="dxa"/>
            <w:hideMark/>
          </w:tcPr>
          <w:p w14:paraId="5F110251" w14:textId="2424BD9F" w:rsidR="00F84795" w:rsidRPr="004267DD" w:rsidDel="00EC0F3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del w:id="42" w:author="pschaefer@vca-plus.com" w:date="2017-08-24T09:02:00Z"/>
                <w:rFonts w:eastAsia="Times New Roman"/>
              </w:rPr>
            </w:pPr>
            <w:del w:id="43" w:author="pschaefer@vca-plus.com" w:date="2017-08-24T09:02:00Z">
              <w:r w:rsidRPr="004267DD" w:rsidDel="00EC0F3D">
                <w:rPr>
                  <w:rFonts w:eastAsia="Times New Roman"/>
                </w:rPr>
                <w:delText>Duplicate records in AE domain</w:delText>
              </w:r>
            </w:del>
          </w:p>
        </w:tc>
        <w:tc>
          <w:tcPr>
            <w:tcW w:w="1358" w:type="dxa"/>
            <w:hideMark/>
          </w:tcPr>
          <w:p w14:paraId="2A92BBB0" w14:textId="1CBB8BCD" w:rsidR="00F84795" w:rsidRPr="004267DD" w:rsidDel="00EC0F3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del w:id="44" w:author="pschaefer@vca-plus.com" w:date="2017-08-24T09:02:00Z"/>
                <w:rFonts w:eastAsia="Times New Roman"/>
              </w:rPr>
            </w:pPr>
            <w:del w:id="45" w:author="pschaefer@vca-plus.com" w:date="2017-08-24T09:02:00Z">
              <w:r w:rsidRPr="004267DD" w:rsidDel="00EC0F3D">
                <w:rPr>
                  <w:rFonts w:eastAsia="Times New Roman"/>
                </w:rPr>
                <w:delText>Warning</w:delText>
              </w:r>
            </w:del>
          </w:p>
        </w:tc>
        <w:tc>
          <w:tcPr>
            <w:tcW w:w="4228" w:type="dxa"/>
            <w:hideMark/>
          </w:tcPr>
          <w:p w14:paraId="5A3715BE" w14:textId="59F84105" w:rsidR="00F84795" w:rsidRPr="004267DD" w:rsidDel="00EC0F3D" w:rsidRDefault="00713F04" w:rsidP="004267DD">
            <w:pPr>
              <w:spacing w:before="0" w:line="240" w:lineRule="auto"/>
              <w:cnfStyle w:val="000000100000" w:firstRow="0" w:lastRow="0" w:firstColumn="0" w:lastColumn="0" w:oddVBand="0" w:evenVBand="0" w:oddHBand="1" w:evenHBand="0" w:firstRowFirstColumn="0" w:firstRowLastColumn="0" w:lastRowFirstColumn="0" w:lastRowLastColumn="0"/>
              <w:rPr>
                <w:del w:id="46" w:author="pschaefer@vca-plus.com" w:date="2017-08-24T09:02:00Z"/>
                <w:rFonts w:eastAsia="Times New Roman"/>
              </w:rPr>
            </w:pPr>
            <w:del w:id="47" w:author="pschaefer@vca-plus.com" w:date="2017-08-24T09:02:00Z">
              <w:r w:rsidRPr="00474942" w:rsidDel="00EC0F3D">
                <w:rPr>
                  <w:rFonts w:eastAsia="Times New Roman"/>
                  <w:highlight w:val="cyan"/>
                </w:rPr>
                <w:delText xml:space="preserve">AE information was collected by visit, with a new record entered each time.  Where possible, the records have been collapsed, but </w:delText>
              </w:r>
              <w:r w:rsidR="00474942" w:rsidRPr="00474942" w:rsidDel="00EC0F3D">
                <w:rPr>
                  <w:rFonts w:eastAsia="Times New Roman"/>
                  <w:highlight w:val="cyan"/>
                </w:rPr>
                <w:delText>there are still cases where the actual event could not be identified from the information provided with the pilot data.</w:delText>
              </w:r>
            </w:del>
          </w:p>
        </w:tc>
      </w:tr>
      <w:tr w:rsidR="00F84795" w:rsidRPr="00F84795" w14:paraId="4F265114" w14:textId="77777777" w:rsidTr="001E1C2C">
        <w:trPr>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49DA6BE4" w14:textId="77777777" w:rsidR="00F84795" w:rsidRPr="00E82A72" w:rsidRDefault="00F84795" w:rsidP="00E82A72">
            <w:pPr>
              <w:spacing w:before="0" w:line="240" w:lineRule="auto"/>
              <w:rPr>
                <w:rFonts w:eastAsia="Times New Roman"/>
              </w:rPr>
            </w:pPr>
            <w:r w:rsidRPr="00E82A72">
              <w:rPr>
                <w:rFonts w:eastAsia="Times New Roman"/>
              </w:rPr>
              <w:t>CM</w:t>
            </w:r>
          </w:p>
        </w:tc>
        <w:tc>
          <w:tcPr>
            <w:tcW w:w="1651" w:type="dxa"/>
            <w:hideMark/>
          </w:tcPr>
          <w:p w14:paraId="5B69EBFC"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098EFA71"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4D2A770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1240C72"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FE5C44"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248F0E4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C0144D6"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27BA6D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60E7EE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CMDTC</w:t>
            </w:r>
          </w:p>
        </w:tc>
        <w:tc>
          <w:tcPr>
            <w:tcW w:w="2908" w:type="dxa"/>
            <w:hideMark/>
          </w:tcPr>
          <w:p w14:paraId="65285E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8C51A7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953E98" w14:textId="20BB8579" w:rsidR="00F84795" w:rsidRPr="004267DD" w:rsidRDefault="00601FC6" w:rsidP="00601FC6">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ins w:id="48" w:author="Hantsch, Joseph" w:date="2017-08-25T17:31:00Z">
              <w:r>
                <w:rPr>
                  <w:rFonts w:eastAsia="Times New Roman"/>
                </w:rPr>
                <w:t>CMDTC is included because CM</w:t>
              </w:r>
              <w:r>
                <w:rPr>
                  <w:rFonts w:eastAsia="Times New Roman"/>
                </w:rPr>
                <w:t xml:space="preserve"> information was collected by visit.</w:t>
              </w:r>
            </w:ins>
            <w:del w:id="49" w:author="Hantsch, Joseph" w:date="2017-08-25T17:31:00Z">
              <w:r w:rsidR="00F84795" w:rsidRPr="004267DD" w:rsidDel="00601FC6">
                <w:rPr>
                  <w:rFonts w:eastAsia="Times New Roman"/>
                </w:rPr>
                <w:delText>???</w:delText>
              </w:r>
            </w:del>
          </w:p>
        </w:tc>
      </w:tr>
      <w:tr w:rsidR="00F84795" w:rsidRPr="00F84795" w14:paraId="67F76D16"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F22C6EE"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143660D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52E03C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5153C3C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58B9FD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8809596" w14:textId="34D0D750" w:rsidR="00F84795" w:rsidRPr="004267DD" w:rsidRDefault="00601FC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ins w:id="50" w:author="Hantsch, Joseph" w:date="2017-08-25T17:32:00Z">
              <w:r>
                <w:rPr>
                  <w:rFonts w:eastAsia="Times New Roman"/>
                </w:rPr>
                <w:t>VISITDY is included because CM data was collected by visit.</w:t>
              </w:r>
            </w:ins>
            <w:del w:id="51" w:author="Hantsch, Joseph" w:date="2017-08-25T17:32:00Z">
              <w:r w:rsidR="00F84795" w:rsidRPr="004267DD" w:rsidDel="00601FC6">
                <w:rPr>
                  <w:rFonts w:eastAsia="Times New Roman"/>
                </w:rPr>
                <w:delText>???</w:delText>
              </w:r>
            </w:del>
          </w:p>
        </w:tc>
      </w:tr>
      <w:tr w:rsidR="00F84795" w:rsidRPr="00F84795" w14:paraId="3A14C52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A20DDC7"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79E8EDA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7F177F4"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593C1A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07900C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D20B036" w14:textId="47AA2B3D" w:rsidR="00F84795" w:rsidRPr="004267DD" w:rsidRDefault="00601FC6"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ins w:id="52" w:author="Hantsch, Joseph" w:date="2017-08-25T17:33:00Z">
              <w:r>
                <w:rPr>
                  <w:rFonts w:eastAsia="Times New Roman"/>
                </w:rPr>
                <w:t>VISIT</w:t>
              </w:r>
              <w:r>
                <w:rPr>
                  <w:rFonts w:eastAsia="Times New Roman"/>
                </w:rPr>
                <w:t xml:space="preserve"> is included because CM data was collected by visit.</w:t>
              </w:r>
            </w:ins>
            <w:del w:id="53" w:author="Hantsch, Joseph" w:date="2017-08-25T17:33:00Z">
              <w:r w:rsidR="00F84795" w:rsidRPr="004267DD" w:rsidDel="00601FC6">
                <w:rPr>
                  <w:rFonts w:eastAsia="Times New Roman"/>
                </w:rPr>
                <w:delText>???</w:delText>
              </w:r>
            </w:del>
          </w:p>
        </w:tc>
      </w:tr>
      <w:tr w:rsidR="00F84795" w:rsidRPr="00F84795" w14:paraId="3194721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9DB8810"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05FF981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9799E3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CMDY</w:t>
            </w:r>
          </w:p>
        </w:tc>
        <w:tc>
          <w:tcPr>
            <w:tcW w:w="2908" w:type="dxa"/>
            <w:hideMark/>
          </w:tcPr>
          <w:p w14:paraId="09B870B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C9CFB1"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0316249" w14:textId="393DE6F9" w:rsidR="00F84795" w:rsidRPr="004267DD" w:rsidRDefault="00601FC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ins w:id="54" w:author="Hantsch, Joseph" w:date="2017-08-25T17:30:00Z">
              <w:r>
                <w:rPr>
                  <w:rFonts w:eastAsia="Times New Roman"/>
                </w:rPr>
                <w:t>CMDY was included because CM</w:t>
              </w:r>
              <w:r>
                <w:rPr>
                  <w:rFonts w:eastAsia="Times New Roman"/>
                </w:rPr>
                <w:t>DTC is included.</w:t>
              </w:r>
            </w:ins>
            <w:del w:id="55" w:author="Hantsch, Joseph" w:date="2017-08-25T17:30:00Z">
              <w:r w:rsidR="00F84795" w:rsidRPr="004267DD" w:rsidDel="00601FC6">
                <w:rPr>
                  <w:rFonts w:eastAsia="Times New Roman"/>
                </w:rPr>
                <w:delText>???</w:delText>
              </w:r>
            </w:del>
          </w:p>
        </w:tc>
      </w:tr>
      <w:tr w:rsidR="00F84795" w:rsidRPr="00F84795" w14:paraId="3E75CA10"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6E8F794"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526EB6D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C693A4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BEDD6B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E53F0C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497763" w14:textId="4413A72F" w:rsidR="00F84795" w:rsidRPr="004267DD" w:rsidRDefault="00601FC6"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ins w:id="56" w:author="Hantsch, Joseph" w:date="2017-08-25T17:33:00Z">
              <w:r>
                <w:rPr>
                  <w:rFonts w:eastAsia="Times New Roman"/>
                </w:rPr>
                <w:t>VISITNUM</w:t>
              </w:r>
              <w:r>
                <w:rPr>
                  <w:rFonts w:eastAsia="Times New Roman"/>
                </w:rPr>
                <w:t xml:space="preserve"> is included because CM data was collected by visit.</w:t>
              </w:r>
            </w:ins>
            <w:del w:id="57" w:author="Hantsch, Joseph" w:date="2017-08-25T17:33:00Z">
              <w:r w:rsidR="00F84795" w:rsidRPr="004267DD" w:rsidDel="00601FC6">
                <w:rPr>
                  <w:rFonts w:eastAsia="Times New Roman"/>
                </w:rPr>
                <w:delText>???</w:delText>
              </w:r>
            </w:del>
          </w:p>
        </w:tc>
      </w:tr>
      <w:tr w:rsidR="0033725D" w:rsidRPr="00F84795" w14:paraId="204FD2E9" w14:textId="77777777" w:rsidTr="001E1C2C">
        <w:trPr>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47D58B06" w14:textId="77777777" w:rsidR="0033725D" w:rsidRPr="004267DD" w:rsidRDefault="0033725D" w:rsidP="0033725D">
            <w:pPr>
              <w:spacing w:before="0" w:line="240" w:lineRule="auto"/>
              <w:rPr>
                <w:rFonts w:eastAsia="Times New Roman"/>
              </w:rPr>
            </w:pPr>
            <w:r w:rsidRPr="004267DD">
              <w:rPr>
                <w:rFonts w:eastAsia="Times New Roman"/>
              </w:rPr>
              <w:lastRenderedPageBreak/>
              <w:t>DM</w:t>
            </w:r>
          </w:p>
        </w:tc>
        <w:tc>
          <w:tcPr>
            <w:tcW w:w="1651" w:type="dxa"/>
            <w:hideMark/>
          </w:tcPr>
          <w:p w14:paraId="66433C6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ARMCD, ACTARMCD, USUBJID</w:t>
            </w:r>
          </w:p>
        </w:tc>
        <w:tc>
          <w:tcPr>
            <w:tcW w:w="1726" w:type="dxa"/>
            <w:hideMark/>
          </w:tcPr>
          <w:p w14:paraId="3C70D90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4267DD">
              <w:rPr>
                <w:rFonts w:eastAsia="Times New Roman"/>
              </w:rPr>
              <w:t>Xan_Lo</w:t>
            </w:r>
            <w:proofErr w:type="spellEnd"/>
            <w:r w:rsidRPr="004267DD">
              <w:rPr>
                <w:rFonts w:eastAsia="Times New Roman"/>
              </w:rPr>
              <w:t xml:space="preserve">, </w:t>
            </w:r>
            <w:proofErr w:type="spellStart"/>
            <w:r w:rsidRPr="004267DD">
              <w:rPr>
                <w:rFonts w:eastAsia="Times New Roman"/>
              </w:rPr>
              <w:t>Xan_Lo</w:t>
            </w:r>
            <w:proofErr w:type="spellEnd"/>
            <w:r w:rsidRPr="004267DD">
              <w:rPr>
                <w:rFonts w:eastAsia="Times New Roman"/>
              </w:rPr>
              <w:t>, 01-703-1119</w:t>
            </w:r>
          </w:p>
        </w:tc>
        <w:tc>
          <w:tcPr>
            <w:tcW w:w="2908" w:type="dxa"/>
            <w:hideMark/>
          </w:tcPr>
          <w:p w14:paraId="50423EA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No baseline result in LB for subject</w:t>
            </w:r>
          </w:p>
        </w:tc>
        <w:tc>
          <w:tcPr>
            <w:tcW w:w="1358" w:type="dxa"/>
            <w:hideMark/>
          </w:tcPr>
          <w:p w14:paraId="1869679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B852DE" w14:textId="5CDEAE9E" w:rsidR="0033725D" w:rsidRPr="004267DD" w:rsidRDefault="000667E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According to the study rules for setting the baseline flag, this subject did not have a specific baseline visit. </w:t>
            </w:r>
          </w:p>
        </w:tc>
      </w:tr>
      <w:tr w:rsidR="0033725D" w:rsidRPr="00F84795" w14:paraId="7B1A48CD"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15AFA54" w14:textId="77777777" w:rsidR="0033725D" w:rsidRPr="004267DD" w:rsidRDefault="0033725D" w:rsidP="0033725D">
            <w:pPr>
              <w:spacing w:before="0" w:line="240" w:lineRule="auto"/>
              <w:rPr>
                <w:rFonts w:eastAsia="Times New Roman"/>
              </w:rPr>
            </w:pPr>
            <w:r w:rsidRPr="004267DD">
              <w:rPr>
                <w:rFonts w:eastAsia="Times New Roman"/>
              </w:rPr>
              <w:t>DM</w:t>
            </w:r>
          </w:p>
        </w:tc>
        <w:tc>
          <w:tcPr>
            <w:tcW w:w="1651" w:type="dxa"/>
            <w:hideMark/>
          </w:tcPr>
          <w:p w14:paraId="0A423F8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ARMCD, ACTARMCD</w:t>
            </w:r>
          </w:p>
        </w:tc>
        <w:tc>
          <w:tcPr>
            <w:tcW w:w="1726" w:type="dxa"/>
            <w:hideMark/>
          </w:tcPr>
          <w:p w14:paraId="2A8B33A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4267DD">
              <w:rPr>
                <w:rFonts w:eastAsia="Times New Roman"/>
              </w:rPr>
              <w:t>Xan_Hi</w:t>
            </w:r>
            <w:proofErr w:type="spellEnd"/>
            <w:r w:rsidRPr="004267DD">
              <w:rPr>
                <w:rFonts w:eastAsia="Times New Roman"/>
              </w:rPr>
              <w:t xml:space="preserve">, </w:t>
            </w:r>
            <w:proofErr w:type="spellStart"/>
            <w:r w:rsidRPr="004267DD">
              <w:rPr>
                <w:rFonts w:eastAsia="Times New Roman"/>
              </w:rPr>
              <w:t>Xan_Lo</w:t>
            </w:r>
            <w:proofErr w:type="spellEnd"/>
          </w:p>
        </w:tc>
        <w:tc>
          <w:tcPr>
            <w:tcW w:w="2908" w:type="dxa"/>
            <w:hideMark/>
          </w:tcPr>
          <w:p w14:paraId="39491D7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ACTARMCD does not equal ARMCD</w:t>
            </w:r>
          </w:p>
        </w:tc>
        <w:tc>
          <w:tcPr>
            <w:tcW w:w="1358" w:type="dxa"/>
            <w:hideMark/>
          </w:tcPr>
          <w:p w14:paraId="44FCB7A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E1F1FF8" w14:textId="155F5BE2"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del w:id="58" w:author="Peter Schaefer" w:date="2017-08-24T08:17:00Z">
              <w:r w:rsidRPr="004267DD" w:rsidDel="001E1C2C">
                <w:rPr>
                  <w:rFonts w:eastAsia="Times New Roman"/>
                </w:rPr>
                <w:delText>???</w:delText>
              </w:r>
            </w:del>
            <w:ins w:id="59" w:author="Peter Schaefer" w:date="2017-08-24T08:17:00Z">
              <w:r>
                <w:rPr>
                  <w:rFonts w:eastAsia="Times New Roman"/>
                </w:rPr>
                <w:t xml:space="preserve">Some subjects were not treated according to protocol. This deviation was recorded as required </w:t>
              </w:r>
            </w:ins>
            <w:ins w:id="60" w:author="Peter Schaefer" w:date="2017-08-24T08:18:00Z">
              <w:r>
                <w:rPr>
                  <w:rFonts w:eastAsia="Times New Roman"/>
                </w:rPr>
                <w:t>and</w:t>
              </w:r>
            </w:ins>
            <w:ins w:id="61" w:author="Peter Schaefer" w:date="2017-08-24T08:17:00Z">
              <w:r>
                <w:rPr>
                  <w:rFonts w:eastAsia="Times New Roman"/>
                </w:rPr>
                <w:t xml:space="preserve"> </w:t>
              </w:r>
            </w:ins>
            <w:ins w:id="62" w:author="Peter Schaefer" w:date="2017-08-24T08:18:00Z">
              <w:r>
                <w:rPr>
                  <w:rFonts w:eastAsia="Times New Roman"/>
                </w:rPr>
                <w:t xml:space="preserve">correctly marked as warning. </w:t>
              </w:r>
            </w:ins>
          </w:p>
        </w:tc>
      </w:tr>
      <w:tr w:rsidR="0033725D" w:rsidRPr="00F84795" w14:paraId="6A69E5FE"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A67ED43"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400608D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428F0B3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ADD2F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B81FD2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4D8C0D0" w14:textId="00C058D3"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 was added to DS because protocol specified events were collected at particular visits.</w:t>
            </w:r>
          </w:p>
        </w:tc>
      </w:tr>
      <w:tr w:rsidR="0033725D" w:rsidRPr="00F84795" w14:paraId="76AAFD67"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BA939D4"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261C842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F07D6D1"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5AC8DE4D"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70509A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750827E" w14:textId="6EA4B8DB"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VISITNUM was added to DS because protocol specified events were collected at particular visits.</w:t>
            </w:r>
          </w:p>
        </w:tc>
      </w:tr>
      <w:tr w:rsidR="0033725D" w:rsidRPr="00F84795" w14:paraId="5A6C8C19"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8C84C43"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572252E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D4047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DSDY</w:t>
            </w:r>
          </w:p>
        </w:tc>
        <w:tc>
          <w:tcPr>
            <w:tcW w:w="2908" w:type="dxa"/>
            <w:hideMark/>
          </w:tcPr>
          <w:p w14:paraId="12BD510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DA7208"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E555360" w14:textId="1B094551"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DSDY was added because DSDTC is captured.</w:t>
            </w:r>
          </w:p>
        </w:tc>
      </w:tr>
      <w:tr w:rsidR="0033725D" w:rsidRPr="00F84795" w14:paraId="4A59B38D"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478F99" w14:textId="77777777"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015CA55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40D73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8E6C66"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6E1423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AB55A65" w14:textId="6962396C"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 was added to EX was collected by visits.</w:t>
            </w:r>
          </w:p>
        </w:tc>
      </w:tr>
      <w:tr w:rsidR="0033725D" w:rsidRPr="00F84795" w14:paraId="2DD16C10"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E4A0069" w14:textId="4A63CBEC"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27FEB45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158E1D7"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79DCE17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9C1EBC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F7F9DB2" w14:textId="5A00871E"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VISITNUM was added to EX was collected by visits.</w:t>
            </w:r>
          </w:p>
        </w:tc>
      </w:tr>
      <w:tr w:rsidR="0033725D" w:rsidRPr="00F84795" w14:paraId="00F3415D"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62B76B5" w14:textId="77777777"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5C75CFE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EB4A136"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6299707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37CECA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A90D2C9" w14:textId="46180AB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VISITDY was added to EX was collected by visits.</w:t>
            </w:r>
          </w:p>
        </w:tc>
      </w:tr>
      <w:tr w:rsidR="0033725D" w:rsidRPr="00F84795" w14:paraId="04180609" w14:textId="77777777" w:rsidTr="001E1C2C">
        <w:trPr>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0F1F462F" w14:textId="77777777" w:rsidR="0033725D" w:rsidRPr="00E82A72" w:rsidRDefault="0033725D" w:rsidP="0033725D">
            <w:pPr>
              <w:spacing w:before="0" w:line="240" w:lineRule="auto"/>
              <w:rPr>
                <w:rFonts w:eastAsia="Times New Roman"/>
              </w:rPr>
            </w:pPr>
            <w:r w:rsidRPr="00E82A72">
              <w:rPr>
                <w:rFonts w:eastAsia="Times New Roman"/>
              </w:rPr>
              <w:t>LB</w:t>
            </w:r>
          </w:p>
        </w:tc>
        <w:tc>
          <w:tcPr>
            <w:tcW w:w="1651" w:type="dxa"/>
            <w:hideMark/>
          </w:tcPr>
          <w:p w14:paraId="3DD431CC"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0873159"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D7CD10A"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286C3ED5"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5BB32ED2"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33725D" w:rsidRPr="00F84795" w14:paraId="3E341D44" w14:textId="77777777" w:rsidTr="001E1C2C">
        <w:trPr>
          <w:cnfStyle w:val="000000100000" w:firstRow="0" w:lastRow="0" w:firstColumn="0" w:lastColumn="0" w:oddVBand="0" w:evenVBand="0" w:oddHBand="1" w:evenHBand="0" w:firstRowFirstColumn="0" w:firstRowLastColumn="0" w:lastRowFirstColumn="0" w:lastRowLastColumn="0"/>
          <w:cantSplit/>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28AC2F48" w14:textId="77777777" w:rsidR="0033725D" w:rsidRPr="004267DD" w:rsidRDefault="0033725D" w:rsidP="0033725D">
            <w:pPr>
              <w:spacing w:before="0" w:line="240" w:lineRule="auto"/>
              <w:rPr>
                <w:rFonts w:eastAsia="Times New Roman"/>
              </w:rPr>
            </w:pPr>
            <w:r w:rsidRPr="004267DD">
              <w:rPr>
                <w:rFonts w:eastAsia="Times New Roman"/>
              </w:rPr>
              <w:t>LB (LBHE)</w:t>
            </w:r>
          </w:p>
        </w:tc>
        <w:tc>
          <w:tcPr>
            <w:tcW w:w="1651" w:type="dxa"/>
            <w:hideMark/>
          </w:tcPr>
          <w:p w14:paraId="709EB6D8"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13D9669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1640AA4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49D2662D"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7A69F25" w14:textId="2AD88D7E"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0873EA24" w14:textId="77777777" w:rsidTr="001E1C2C">
        <w:trPr>
          <w:cantSplit/>
          <w:trHeight w:val="1035"/>
        </w:trPr>
        <w:tc>
          <w:tcPr>
            <w:cnfStyle w:val="001000000000" w:firstRow="0" w:lastRow="0" w:firstColumn="1" w:lastColumn="0" w:oddVBand="0" w:evenVBand="0" w:oddHBand="0" w:evenHBand="0" w:firstRowFirstColumn="0" w:firstRowLastColumn="0" w:lastRowFirstColumn="0" w:lastRowLastColumn="0"/>
            <w:tcW w:w="986" w:type="dxa"/>
            <w:hideMark/>
          </w:tcPr>
          <w:p w14:paraId="705396D6" w14:textId="77777777" w:rsidR="0033725D" w:rsidRPr="004267DD" w:rsidRDefault="0033725D" w:rsidP="0033725D">
            <w:pPr>
              <w:spacing w:before="0" w:line="240" w:lineRule="auto"/>
              <w:rPr>
                <w:rFonts w:eastAsia="Times New Roman"/>
              </w:rPr>
            </w:pPr>
            <w:r w:rsidRPr="004267DD">
              <w:rPr>
                <w:rFonts w:eastAsia="Times New Roman"/>
              </w:rPr>
              <w:t>LB (LBHE)</w:t>
            </w:r>
          </w:p>
        </w:tc>
        <w:tc>
          <w:tcPr>
            <w:tcW w:w="1651" w:type="dxa"/>
            <w:hideMark/>
          </w:tcPr>
          <w:p w14:paraId="51CE877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LBTEST, LBSTRESN, LBTESTCD, LBSTRESC, LBSTRESU</w:t>
            </w:r>
          </w:p>
        </w:tc>
        <w:tc>
          <w:tcPr>
            <w:tcW w:w="1726" w:type="dxa"/>
            <w:hideMark/>
          </w:tcPr>
          <w:p w14:paraId="7B30375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08" w:type="dxa"/>
            <w:hideMark/>
          </w:tcPr>
          <w:p w14:paraId="03C83DF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LBSTRESU, when LBSTRESC is provided</w:t>
            </w:r>
          </w:p>
        </w:tc>
        <w:tc>
          <w:tcPr>
            <w:tcW w:w="1358" w:type="dxa"/>
            <w:hideMark/>
          </w:tcPr>
          <w:p w14:paraId="33FE885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6C180B8" w14:textId="10E98AD0"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3E8041C9" w14:textId="77777777" w:rsidTr="001E1C2C">
        <w:trPr>
          <w:cnfStyle w:val="000000100000" w:firstRow="0" w:lastRow="0" w:firstColumn="0" w:lastColumn="0" w:oddVBand="0" w:evenVBand="0" w:oddHBand="1" w:evenHBand="0" w:firstRowFirstColumn="0" w:firstRowLastColumn="0" w:lastRowFirstColumn="0" w:lastRowLastColumn="0"/>
          <w:cantSplit/>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61EA0BA4" w14:textId="77777777" w:rsidR="0033725D" w:rsidRPr="004267DD" w:rsidRDefault="0033725D" w:rsidP="0033725D">
            <w:pPr>
              <w:spacing w:before="0" w:line="240" w:lineRule="auto"/>
              <w:rPr>
                <w:rFonts w:eastAsia="Times New Roman"/>
              </w:rPr>
            </w:pPr>
            <w:r w:rsidRPr="004267DD">
              <w:rPr>
                <w:rFonts w:eastAsia="Times New Roman"/>
              </w:rPr>
              <w:lastRenderedPageBreak/>
              <w:t>LB (LBUR)</w:t>
            </w:r>
          </w:p>
        </w:tc>
        <w:tc>
          <w:tcPr>
            <w:tcW w:w="1651" w:type="dxa"/>
            <w:hideMark/>
          </w:tcPr>
          <w:p w14:paraId="6ACD84F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6973EC1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1F36582D"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02E173F1"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29A3DE" w14:textId="6421C789"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4366F631"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9688719"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1A13A41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E8A262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14E650F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2BC6FB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15A4FA" w14:textId="6E210B4F" w:rsidR="0033725D" w:rsidRPr="004267DD" w:rsidRDefault="00601FC6"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ins w:id="63" w:author="Hantsch, Joseph" w:date="2017-08-25T17:36:00Z">
              <w:r>
                <w:rPr>
                  <w:rFonts w:eastAsia="Times New Roman"/>
                </w:rPr>
                <w:t>VISIT</w:t>
              </w:r>
              <w:r>
                <w:rPr>
                  <w:rFonts w:eastAsia="Times New Roman"/>
                </w:rPr>
                <w:t>DY</w:t>
              </w:r>
              <w:r>
                <w:rPr>
                  <w:rFonts w:eastAsia="Times New Roman"/>
                </w:rPr>
                <w:t xml:space="preserve"> is included because MH data was collected by visit.</w:t>
              </w:r>
            </w:ins>
            <w:del w:id="64" w:author="Hantsch, Joseph" w:date="2017-08-25T17:36:00Z">
              <w:r w:rsidR="0033725D" w:rsidRPr="004267DD" w:rsidDel="00601FC6">
                <w:rPr>
                  <w:rFonts w:eastAsia="Times New Roman"/>
                </w:rPr>
                <w:delText>???</w:delText>
              </w:r>
            </w:del>
          </w:p>
        </w:tc>
      </w:tr>
      <w:tr w:rsidR="0033725D" w:rsidRPr="00F84795" w14:paraId="222636A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FFF9AE1"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6BE584D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F26743D"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146284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B84A0C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A19FDB1" w14:textId="037971D6" w:rsidR="0033725D" w:rsidRPr="004267DD" w:rsidRDefault="00601FC6"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ins w:id="65" w:author="Hantsch, Joseph" w:date="2017-08-25T17:33:00Z">
              <w:r>
                <w:rPr>
                  <w:rFonts w:eastAsia="Times New Roman"/>
                </w:rPr>
                <w:t>VISITNUM is</w:t>
              </w:r>
              <w:r>
                <w:rPr>
                  <w:rFonts w:eastAsia="Times New Roman"/>
                </w:rPr>
                <w:t xml:space="preserve"> included because </w:t>
              </w:r>
              <w:r>
                <w:rPr>
                  <w:rFonts w:eastAsia="Times New Roman"/>
                </w:rPr>
                <w:t>M</w:t>
              </w:r>
              <w:r>
                <w:rPr>
                  <w:rFonts w:eastAsia="Times New Roman"/>
                </w:rPr>
                <w:t>H</w:t>
              </w:r>
              <w:r>
                <w:rPr>
                  <w:rFonts w:eastAsia="Times New Roman"/>
                </w:rPr>
                <w:t xml:space="preserve"> data was collected by visit.</w:t>
              </w:r>
            </w:ins>
            <w:del w:id="66" w:author="Hantsch, Joseph" w:date="2017-08-25T17:33:00Z">
              <w:r w:rsidR="0033725D" w:rsidRPr="004267DD" w:rsidDel="00601FC6">
                <w:rPr>
                  <w:rFonts w:eastAsia="Times New Roman"/>
                </w:rPr>
                <w:delText>???</w:delText>
              </w:r>
            </w:del>
          </w:p>
        </w:tc>
      </w:tr>
      <w:tr w:rsidR="0033725D" w:rsidRPr="00F84795" w14:paraId="6186715A"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F0ABBB2"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49CF632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41B673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1A53B4F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8518D7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BAC069D" w14:textId="2E174223" w:rsidR="0033725D" w:rsidRPr="004267DD" w:rsidRDefault="00601FC6"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ins w:id="67" w:author="Hantsch, Joseph" w:date="2017-08-25T17:36:00Z">
              <w:r>
                <w:rPr>
                  <w:rFonts w:eastAsia="Times New Roman"/>
                </w:rPr>
                <w:t>VISIT is included because MH data was collected by visit.</w:t>
              </w:r>
            </w:ins>
            <w:del w:id="68" w:author="Hantsch, Joseph" w:date="2017-08-25T17:36:00Z">
              <w:r w:rsidR="0033725D" w:rsidRPr="004267DD" w:rsidDel="00601FC6">
                <w:rPr>
                  <w:rFonts w:eastAsia="Times New Roman"/>
                </w:rPr>
                <w:delText>???</w:delText>
              </w:r>
            </w:del>
          </w:p>
        </w:tc>
      </w:tr>
      <w:tr w:rsidR="0033725D" w:rsidRPr="00F84795" w14:paraId="4FCE878B"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DB76BFF"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00B721D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C99962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MHSEV</w:t>
            </w:r>
          </w:p>
        </w:tc>
        <w:tc>
          <w:tcPr>
            <w:tcW w:w="2908" w:type="dxa"/>
            <w:hideMark/>
          </w:tcPr>
          <w:p w14:paraId="7B227C0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74FE36A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82CBBA" w14:textId="2E65B01F" w:rsidR="0033725D" w:rsidRPr="004267DD" w:rsidRDefault="004448F9"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ins w:id="69" w:author="Hantsch, Joseph" w:date="2017-08-25T17:49:00Z">
              <w:r>
                <w:rPr>
                  <w:rFonts w:eastAsia="Times New Roman"/>
                </w:rPr>
                <w:t>MH data to be analyzed in consideration with AE data; similar data allows cross domain comparisons. AESEV is in AE</w:t>
              </w:r>
            </w:ins>
            <w:del w:id="70" w:author="Hantsch, Joseph" w:date="2017-08-25T17:49:00Z">
              <w:r w:rsidR="0033725D" w:rsidRPr="004267DD" w:rsidDel="004448F9">
                <w:rPr>
                  <w:rFonts w:eastAsia="Times New Roman"/>
                </w:rPr>
                <w:delText>???</w:delText>
              </w:r>
            </w:del>
          </w:p>
        </w:tc>
      </w:tr>
      <w:tr w:rsidR="0033725D" w:rsidRPr="00F84795" w14:paraId="4B2D5161"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132CBB1"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54BD2A3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09E69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MHHLGT</w:t>
            </w:r>
          </w:p>
        </w:tc>
        <w:tc>
          <w:tcPr>
            <w:tcW w:w="2908" w:type="dxa"/>
            <w:hideMark/>
          </w:tcPr>
          <w:p w14:paraId="2EE0CBF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0FD556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C19993" w14:textId="6264C215" w:rsidR="0033725D" w:rsidRPr="004267DD" w:rsidRDefault="004448F9"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ins w:id="71" w:author="Hantsch, Joseph" w:date="2017-08-25T17:51:00Z">
              <w:r>
                <w:rPr>
                  <w:rFonts w:eastAsia="Times New Roman"/>
                </w:rPr>
                <w:t>MH data to be analyzed in consideration with AE data; similar data allows</w:t>
              </w:r>
              <w:r>
                <w:rPr>
                  <w:rFonts w:eastAsia="Times New Roman"/>
                </w:rPr>
                <w:t xml:space="preserve"> cross domain comparisons. AE</w:t>
              </w:r>
            </w:ins>
            <w:ins w:id="72" w:author="Hantsch, Joseph" w:date="2017-08-25T17:52:00Z">
              <w:r>
                <w:rPr>
                  <w:rFonts w:eastAsia="Times New Roman"/>
                </w:rPr>
                <w:t>HLGT</w:t>
              </w:r>
            </w:ins>
            <w:bookmarkStart w:id="73" w:name="_GoBack"/>
            <w:bookmarkEnd w:id="73"/>
            <w:ins w:id="74" w:author="Hantsch, Joseph" w:date="2017-08-25T17:51:00Z">
              <w:r>
                <w:rPr>
                  <w:rFonts w:eastAsia="Times New Roman"/>
                </w:rPr>
                <w:t xml:space="preserve"> is in AE</w:t>
              </w:r>
            </w:ins>
            <w:del w:id="75" w:author="Hantsch, Joseph" w:date="2017-08-25T17:51:00Z">
              <w:r w:rsidR="0033725D" w:rsidRPr="004267DD" w:rsidDel="004448F9">
                <w:rPr>
                  <w:rFonts w:eastAsia="Times New Roman"/>
                </w:rPr>
                <w:delText>???</w:delText>
              </w:r>
            </w:del>
          </w:p>
        </w:tc>
      </w:tr>
      <w:tr w:rsidR="0033725D" w:rsidRPr="00F84795" w14:paraId="71587CAC"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497C554"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6D79E37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17E55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MHLLT</w:t>
            </w:r>
          </w:p>
        </w:tc>
        <w:tc>
          <w:tcPr>
            <w:tcW w:w="2908" w:type="dxa"/>
            <w:hideMark/>
          </w:tcPr>
          <w:p w14:paraId="47C5C206"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8B1396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F4A487" w14:textId="0381A63D" w:rsidR="0033725D" w:rsidRPr="004267DD" w:rsidRDefault="004448F9"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ins w:id="76" w:author="Hantsch, Joseph" w:date="2017-08-25T17:51:00Z">
              <w:r>
                <w:rPr>
                  <w:rFonts w:eastAsia="Times New Roman"/>
                </w:rPr>
                <w:t>MH data to be analyzed in consideration with AE data; similar data allows</w:t>
              </w:r>
              <w:r>
                <w:rPr>
                  <w:rFonts w:eastAsia="Times New Roman"/>
                </w:rPr>
                <w:t xml:space="preserve"> cross domain comparisons. AE</w:t>
              </w:r>
            </w:ins>
            <w:ins w:id="77" w:author="Hantsch, Joseph" w:date="2017-08-25T17:52:00Z">
              <w:r>
                <w:rPr>
                  <w:rFonts w:eastAsia="Times New Roman"/>
                </w:rPr>
                <w:t>HLLT</w:t>
              </w:r>
            </w:ins>
            <w:ins w:id="78" w:author="Hantsch, Joseph" w:date="2017-08-25T17:51:00Z">
              <w:r>
                <w:rPr>
                  <w:rFonts w:eastAsia="Times New Roman"/>
                </w:rPr>
                <w:t xml:space="preserve"> is in AE</w:t>
              </w:r>
            </w:ins>
            <w:del w:id="79" w:author="Hantsch, Joseph" w:date="2017-08-25T17:51:00Z">
              <w:r w:rsidR="0033725D" w:rsidRPr="004267DD" w:rsidDel="004448F9">
                <w:rPr>
                  <w:rFonts w:eastAsia="Times New Roman"/>
                </w:rPr>
                <w:delText>???</w:delText>
              </w:r>
            </w:del>
          </w:p>
        </w:tc>
      </w:tr>
      <w:tr w:rsidR="0033725D" w:rsidRPr="00F84795" w14:paraId="28EB0987"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AB3C413"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0D75F4D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13E406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MHHLT</w:t>
            </w:r>
          </w:p>
        </w:tc>
        <w:tc>
          <w:tcPr>
            <w:tcW w:w="2908" w:type="dxa"/>
            <w:hideMark/>
          </w:tcPr>
          <w:p w14:paraId="4C38C17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864136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4A56A6" w14:textId="1D7BBA3F" w:rsidR="0033725D" w:rsidRPr="004267DD" w:rsidRDefault="004448F9"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ins w:id="80" w:author="Hantsch, Joseph" w:date="2017-08-25T17:51:00Z">
              <w:r>
                <w:rPr>
                  <w:rFonts w:eastAsia="Times New Roman"/>
                </w:rPr>
                <w:t>MH data to be analyzed in consideration with AE data; similar data allows</w:t>
              </w:r>
              <w:r>
                <w:rPr>
                  <w:rFonts w:eastAsia="Times New Roman"/>
                </w:rPr>
                <w:t xml:space="preserve"> cross domain comparisons. AEHHLT</w:t>
              </w:r>
              <w:r>
                <w:rPr>
                  <w:rFonts w:eastAsia="Times New Roman"/>
                </w:rPr>
                <w:t xml:space="preserve"> is in AE</w:t>
              </w:r>
            </w:ins>
            <w:del w:id="81" w:author="Hantsch, Joseph" w:date="2017-08-25T17:51:00Z">
              <w:r w:rsidR="0033725D" w:rsidRPr="004267DD" w:rsidDel="004448F9">
                <w:rPr>
                  <w:rFonts w:eastAsia="Times New Roman"/>
                </w:rPr>
                <w:delText>???</w:delText>
              </w:r>
            </w:del>
          </w:p>
        </w:tc>
      </w:tr>
      <w:tr w:rsidR="0033725D" w:rsidRPr="00F84795" w14:paraId="389369E8" w14:textId="77777777" w:rsidTr="001E1C2C">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5BD9572F" w14:textId="77777777" w:rsidR="0033725D" w:rsidRPr="00E82A72" w:rsidRDefault="0033725D" w:rsidP="0033725D">
            <w:pPr>
              <w:spacing w:before="0" w:line="240" w:lineRule="auto"/>
              <w:rPr>
                <w:rFonts w:eastAsia="Times New Roman"/>
              </w:rPr>
            </w:pPr>
            <w:r w:rsidRPr="00E82A72">
              <w:rPr>
                <w:rFonts w:eastAsia="Times New Roman"/>
              </w:rPr>
              <w:t>QS</w:t>
            </w:r>
          </w:p>
        </w:tc>
        <w:tc>
          <w:tcPr>
            <w:tcW w:w="1651" w:type="dxa"/>
            <w:hideMark/>
          </w:tcPr>
          <w:p w14:paraId="3BF2896E"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628F1541"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62F45B7"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E9254EB"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4ED0BA99"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33725D" w:rsidRPr="00F84795" w14:paraId="7A177258" w14:textId="77777777" w:rsidTr="001E1C2C">
        <w:trPr>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0A52B975" w14:textId="77777777" w:rsidR="0033725D" w:rsidRPr="004267DD" w:rsidRDefault="0033725D" w:rsidP="0033725D">
            <w:pPr>
              <w:spacing w:before="0" w:line="240" w:lineRule="auto"/>
              <w:rPr>
                <w:rFonts w:eastAsia="Times New Roman"/>
              </w:rPr>
            </w:pPr>
            <w:r w:rsidRPr="004267DD">
              <w:rPr>
                <w:rFonts w:eastAsia="Times New Roman"/>
              </w:rPr>
              <w:t>QS (QSCO)</w:t>
            </w:r>
          </w:p>
        </w:tc>
        <w:tc>
          <w:tcPr>
            <w:tcW w:w="1651" w:type="dxa"/>
            <w:hideMark/>
          </w:tcPr>
          <w:p w14:paraId="22A17E9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QSSTRESC, QSBLFL</w:t>
            </w:r>
          </w:p>
        </w:tc>
        <w:tc>
          <w:tcPr>
            <w:tcW w:w="1726" w:type="dxa"/>
            <w:hideMark/>
          </w:tcPr>
          <w:p w14:paraId="2883475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 Y</w:t>
            </w:r>
          </w:p>
        </w:tc>
        <w:tc>
          <w:tcPr>
            <w:tcW w:w="2908" w:type="dxa"/>
            <w:hideMark/>
          </w:tcPr>
          <w:p w14:paraId="4F53D90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QSSTRESC value for Baseline record</w:t>
            </w:r>
          </w:p>
        </w:tc>
        <w:tc>
          <w:tcPr>
            <w:tcW w:w="1358" w:type="dxa"/>
            <w:hideMark/>
          </w:tcPr>
          <w:p w14:paraId="5EBA8D68"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35CFA5C6" w14:textId="3EAA44B5"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del w:id="82" w:author="Peter Schaefer" w:date="2017-08-24T08:26:00Z">
              <w:r w:rsidRPr="004267DD" w:rsidDel="001E1C2C">
                <w:rPr>
                  <w:rFonts w:eastAsia="Times New Roman"/>
                </w:rPr>
                <w:delText>???</w:delText>
              </w:r>
            </w:del>
            <w:ins w:id="83" w:author="Peter Schaefer" w:date="2017-08-24T08:26:00Z">
              <w:r>
                <w:rPr>
                  <w:rFonts w:eastAsia="Times New Roman"/>
                </w:rPr>
                <w:t xml:space="preserve">A baseline value was not recorded </w:t>
              </w:r>
            </w:ins>
            <w:ins w:id="84" w:author="Peter Schaefer" w:date="2017-08-24T08:28:00Z">
              <w:r>
                <w:rPr>
                  <w:rFonts w:eastAsia="Times New Roman"/>
                </w:rPr>
                <w:t>a</w:t>
              </w:r>
            </w:ins>
            <w:ins w:id="85" w:author="Peter Schaefer" w:date="2017-08-24T08:26:00Z">
              <w:r>
                <w:rPr>
                  <w:rFonts w:eastAsia="Times New Roman"/>
                </w:rPr>
                <w:t xml:space="preserve">s </w:t>
              </w:r>
            </w:ins>
            <w:ins w:id="86" w:author="Peter Schaefer" w:date="2017-08-24T08:28:00Z">
              <w:r>
                <w:rPr>
                  <w:rFonts w:eastAsia="Times New Roman"/>
                </w:rPr>
                <w:t>it</w:t>
              </w:r>
            </w:ins>
            <w:ins w:id="87" w:author="Peter Schaefer" w:date="2017-08-24T08:26:00Z">
              <w:r>
                <w:rPr>
                  <w:rFonts w:eastAsia="Times New Roman"/>
                </w:rPr>
                <w:t xml:space="preserve"> might happen in trials. </w:t>
              </w:r>
            </w:ins>
          </w:p>
        </w:tc>
      </w:tr>
      <w:tr w:rsidR="0033725D" w:rsidRPr="00F84795" w14:paraId="69FACA28"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08A9CDE" w14:textId="77777777" w:rsidR="0033725D" w:rsidRPr="004267DD" w:rsidRDefault="0033725D" w:rsidP="0033725D">
            <w:pPr>
              <w:spacing w:before="0" w:line="240" w:lineRule="auto"/>
              <w:rPr>
                <w:rFonts w:eastAsia="Times New Roman"/>
              </w:rPr>
            </w:pPr>
            <w:r w:rsidRPr="004267DD">
              <w:rPr>
                <w:rFonts w:eastAsia="Times New Roman"/>
              </w:rPr>
              <w:t>SE</w:t>
            </w:r>
          </w:p>
        </w:tc>
        <w:tc>
          <w:tcPr>
            <w:tcW w:w="1651" w:type="dxa"/>
            <w:hideMark/>
          </w:tcPr>
          <w:p w14:paraId="10B0D71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6B37D96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SESTDY</w:t>
            </w:r>
          </w:p>
        </w:tc>
        <w:tc>
          <w:tcPr>
            <w:tcW w:w="2908" w:type="dxa"/>
            <w:hideMark/>
          </w:tcPr>
          <w:p w14:paraId="589D2F8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134E426"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5214FB0" w14:textId="70C0A53B"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del w:id="88" w:author="Peter Schaefer" w:date="2017-08-24T08:23:00Z">
              <w:r w:rsidRPr="004267DD" w:rsidDel="001E1C2C">
                <w:rPr>
                  <w:rFonts w:eastAsia="Times New Roman"/>
                </w:rPr>
                <w:delText>???</w:delText>
              </w:r>
            </w:del>
            <w:ins w:id="89" w:author="Peter Schaefer" w:date="2017-08-24T08:23:00Z">
              <w:r>
                <w:rPr>
                  <w:rFonts w:eastAsia="Times New Roman"/>
                </w:rPr>
                <w:t xml:space="preserve">Per Pinnacle 21 validation </w:t>
              </w:r>
            </w:ins>
            <w:ins w:id="90" w:author="Peter Schaefer" w:date="2017-08-24T08:24:00Z">
              <w:r>
                <w:rPr>
                  <w:rFonts w:eastAsia="Times New Roman"/>
                </w:rPr>
                <w:t xml:space="preserve">SESTDY </w:t>
              </w:r>
            </w:ins>
            <w:ins w:id="91" w:author="Peter Schaefer" w:date="2017-08-24T08:25:00Z">
              <w:r>
                <w:rPr>
                  <w:rFonts w:eastAsia="Times New Roman"/>
                </w:rPr>
                <w:t xml:space="preserve">variable </w:t>
              </w:r>
            </w:ins>
            <w:ins w:id="92" w:author="Peter Schaefer" w:date="2017-08-24T08:24:00Z">
              <w:r>
                <w:rPr>
                  <w:rFonts w:eastAsia="Times New Roman"/>
                </w:rPr>
                <w:t xml:space="preserve">is required </w:t>
              </w:r>
              <w:r w:rsidRPr="001E1C2C">
                <w:rPr>
                  <w:rFonts w:eastAsia="Times New Roman"/>
                </w:rPr>
                <w:t>when SESTDTC variable is present</w:t>
              </w:r>
              <w:r>
                <w:rPr>
                  <w:rFonts w:eastAsia="Times New Roman"/>
                </w:rPr>
                <w:t xml:space="preserve">. </w:t>
              </w:r>
            </w:ins>
          </w:p>
        </w:tc>
      </w:tr>
      <w:tr w:rsidR="0033725D" w:rsidRPr="00F84795" w14:paraId="35135A26"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52A5BB6" w14:textId="77777777" w:rsidR="0033725D" w:rsidRPr="004267DD" w:rsidRDefault="0033725D" w:rsidP="0033725D">
            <w:pPr>
              <w:spacing w:before="0" w:line="240" w:lineRule="auto"/>
              <w:rPr>
                <w:rFonts w:eastAsia="Times New Roman"/>
              </w:rPr>
            </w:pPr>
            <w:r w:rsidRPr="004267DD">
              <w:rPr>
                <w:rFonts w:eastAsia="Times New Roman"/>
              </w:rPr>
              <w:t>SE</w:t>
            </w:r>
          </w:p>
        </w:tc>
        <w:tc>
          <w:tcPr>
            <w:tcW w:w="1651" w:type="dxa"/>
            <w:hideMark/>
          </w:tcPr>
          <w:p w14:paraId="550D46A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95B95C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SEENDY</w:t>
            </w:r>
          </w:p>
        </w:tc>
        <w:tc>
          <w:tcPr>
            <w:tcW w:w="2908" w:type="dxa"/>
            <w:hideMark/>
          </w:tcPr>
          <w:p w14:paraId="498F01B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E408E8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DA8F030" w14:textId="68C34721"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ins w:id="93" w:author="Peter Schaefer" w:date="2017-08-24T08:24:00Z">
              <w:r>
                <w:rPr>
                  <w:rFonts w:eastAsia="Times New Roman"/>
                </w:rPr>
                <w:t xml:space="preserve">Per Pinnacle 21 validation SEENDY </w:t>
              </w:r>
            </w:ins>
            <w:ins w:id="94" w:author="Peter Schaefer" w:date="2017-08-24T08:25:00Z">
              <w:r>
                <w:rPr>
                  <w:rFonts w:eastAsia="Times New Roman"/>
                </w:rPr>
                <w:t xml:space="preserve">variable </w:t>
              </w:r>
            </w:ins>
            <w:ins w:id="95" w:author="Peter Schaefer" w:date="2017-08-24T08:24:00Z">
              <w:r>
                <w:rPr>
                  <w:rFonts w:eastAsia="Times New Roman"/>
                </w:rPr>
                <w:t>is required when SEEN</w:t>
              </w:r>
              <w:r w:rsidRPr="001E1C2C">
                <w:rPr>
                  <w:rFonts w:eastAsia="Times New Roman"/>
                </w:rPr>
                <w:t>DTC variable is present</w:t>
              </w:r>
              <w:r>
                <w:rPr>
                  <w:rFonts w:eastAsia="Times New Roman"/>
                </w:rPr>
                <w:t>.</w:t>
              </w:r>
            </w:ins>
            <w:del w:id="96" w:author="Peter Schaefer" w:date="2017-08-24T08:24:00Z">
              <w:r w:rsidRPr="004267DD" w:rsidDel="001E1C2C">
                <w:rPr>
                  <w:rFonts w:eastAsia="Times New Roman"/>
                </w:rPr>
                <w:delText>???</w:delText>
              </w:r>
            </w:del>
          </w:p>
        </w:tc>
      </w:tr>
      <w:tr w:rsidR="0033725D" w:rsidRPr="00F84795" w14:paraId="73893F9F" w14:textId="77777777" w:rsidTr="001E1C2C">
        <w:trPr>
          <w:cnfStyle w:val="000000100000" w:firstRow="0" w:lastRow="0" w:firstColumn="0" w:lastColumn="0" w:oddVBand="0" w:evenVBand="0" w:oddHBand="1" w:evenHBand="0" w:firstRowFirstColumn="0" w:firstRowLastColumn="0" w:lastRowFirstColumn="0" w:lastRowLastColumn="0"/>
          <w:cantSplit/>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42762F2F" w14:textId="77777777" w:rsidR="0033725D" w:rsidRPr="00F84795" w:rsidRDefault="0033725D" w:rsidP="0033725D">
            <w:pPr>
              <w:spacing w:before="0" w:line="240" w:lineRule="auto"/>
              <w:rPr>
                <w:rFonts w:eastAsia="Times New Roman"/>
              </w:rPr>
            </w:pPr>
            <w:r w:rsidRPr="00F84795">
              <w:rPr>
                <w:rFonts w:eastAsia="Times New Roman"/>
              </w:rPr>
              <w:lastRenderedPageBreak/>
              <w:t>SV</w:t>
            </w:r>
          </w:p>
        </w:tc>
        <w:tc>
          <w:tcPr>
            <w:tcW w:w="1651" w:type="dxa"/>
          </w:tcPr>
          <w:p w14:paraId="4AFCED93"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1726" w:type="dxa"/>
            <w:hideMark/>
          </w:tcPr>
          <w:p w14:paraId="6432EF86"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111BE0B1"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7587A730"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7025C1D0"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r w:rsidR="0033725D" w:rsidRPr="00F84795" w14:paraId="7F97637F" w14:textId="77777777" w:rsidTr="001E1C2C">
        <w:trPr>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735AA8BA" w14:textId="77777777" w:rsidR="0033725D" w:rsidRPr="004267DD" w:rsidRDefault="0033725D" w:rsidP="0033725D">
            <w:pPr>
              <w:spacing w:before="0" w:line="240" w:lineRule="auto"/>
              <w:rPr>
                <w:rFonts w:eastAsia="Times New Roman"/>
              </w:rPr>
            </w:pPr>
            <w:r w:rsidRPr="004267DD">
              <w:rPr>
                <w:rFonts w:eastAsia="Times New Roman"/>
              </w:rPr>
              <w:t>TS</w:t>
            </w:r>
          </w:p>
        </w:tc>
        <w:tc>
          <w:tcPr>
            <w:tcW w:w="1651" w:type="dxa"/>
            <w:hideMark/>
          </w:tcPr>
          <w:p w14:paraId="7807CC0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w:t>
            </w:r>
          </w:p>
        </w:tc>
        <w:tc>
          <w:tcPr>
            <w:tcW w:w="1726" w:type="dxa"/>
            <w:hideMark/>
          </w:tcPr>
          <w:p w14:paraId="5E2BD887"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Age Group</w:t>
            </w:r>
          </w:p>
        </w:tc>
        <w:tc>
          <w:tcPr>
            <w:tcW w:w="2908" w:type="dxa"/>
            <w:hideMark/>
          </w:tcPr>
          <w:p w14:paraId="531E89B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 value not found in 'Trial Summary Parameter Test Name' extensible codelist</w:t>
            </w:r>
          </w:p>
        </w:tc>
        <w:tc>
          <w:tcPr>
            <w:tcW w:w="1358" w:type="dxa"/>
            <w:hideMark/>
          </w:tcPr>
          <w:p w14:paraId="5596D13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E4A4EA" w14:textId="74CBF602"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del w:id="97" w:author="Peter Schaefer" w:date="2017-08-24T08:19:00Z">
              <w:r w:rsidRPr="004267DD" w:rsidDel="001E1C2C">
                <w:rPr>
                  <w:rFonts w:eastAsia="Times New Roman"/>
                </w:rPr>
                <w:delText>???</w:delText>
              </w:r>
            </w:del>
            <w:ins w:id="98" w:author="Peter Schaefer" w:date="2017-08-24T08:19:00Z">
              <w:r>
                <w:rPr>
                  <w:rFonts w:eastAsia="Times New Roman"/>
                </w:rPr>
                <w:t xml:space="preserve">A value was added to the extensible </w:t>
              </w:r>
              <w:proofErr w:type="spellStart"/>
              <w:r>
                <w:rPr>
                  <w:rFonts w:eastAsia="Times New Roman"/>
                </w:rPr>
                <w:t>codelist</w:t>
              </w:r>
              <w:proofErr w:type="spellEnd"/>
              <w:r>
                <w:rPr>
                  <w:rFonts w:eastAsia="Times New Roman"/>
                </w:rPr>
                <w:t xml:space="preserve">. </w:t>
              </w:r>
            </w:ins>
          </w:p>
        </w:tc>
      </w:tr>
      <w:tr w:rsidR="0033725D" w:rsidRPr="00F84795" w14:paraId="472115FC"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6DD0EBB5" w14:textId="77777777" w:rsidR="0033725D" w:rsidRPr="004267DD" w:rsidRDefault="0033725D" w:rsidP="0033725D">
            <w:pPr>
              <w:spacing w:before="0" w:line="240" w:lineRule="auto"/>
              <w:rPr>
                <w:rFonts w:eastAsia="Times New Roman"/>
              </w:rPr>
            </w:pPr>
            <w:r w:rsidRPr="004267DD">
              <w:rPr>
                <w:rFonts w:eastAsia="Times New Roman"/>
              </w:rPr>
              <w:t>TS</w:t>
            </w:r>
          </w:p>
        </w:tc>
        <w:tc>
          <w:tcPr>
            <w:tcW w:w="1651" w:type="dxa"/>
            <w:hideMark/>
          </w:tcPr>
          <w:p w14:paraId="02EF603D"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TSPARMCD</w:t>
            </w:r>
          </w:p>
        </w:tc>
        <w:tc>
          <w:tcPr>
            <w:tcW w:w="1726" w:type="dxa"/>
            <w:hideMark/>
          </w:tcPr>
          <w:p w14:paraId="344BC3C6"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AGESPAN</w:t>
            </w:r>
          </w:p>
        </w:tc>
        <w:tc>
          <w:tcPr>
            <w:tcW w:w="2908" w:type="dxa"/>
            <w:hideMark/>
          </w:tcPr>
          <w:p w14:paraId="59A264F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TSPARMCD value not found in 'Trial Summary Parameter Test Code' extensible codelist</w:t>
            </w:r>
          </w:p>
        </w:tc>
        <w:tc>
          <w:tcPr>
            <w:tcW w:w="1358" w:type="dxa"/>
            <w:hideMark/>
          </w:tcPr>
          <w:p w14:paraId="46072C2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3562EE" w14:textId="1D5E0A8E"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ins w:id="99" w:author="Peter Schaefer" w:date="2017-08-24T08:19:00Z">
              <w:r>
                <w:rPr>
                  <w:rFonts w:eastAsia="Times New Roman"/>
                </w:rPr>
                <w:t xml:space="preserve">A value was added to the extensible </w:t>
              </w:r>
              <w:proofErr w:type="spellStart"/>
              <w:r>
                <w:rPr>
                  <w:rFonts w:eastAsia="Times New Roman"/>
                </w:rPr>
                <w:t>codelist</w:t>
              </w:r>
              <w:proofErr w:type="spellEnd"/>
              <w:r>
                <w:rPr>
                  <w:rFonts w:eastAsia="Times New Roman"/>
                </w:rPr>
                <w:t>.</w:t>
              </w:r>
            </w:ins>
            <w:del w:id="100" w:author="Peter Schaefer" w:date="2017-08-24T08:19:00Z">
              <w:r w:rsidRPr="004267DD" w:rsidDel="001E1C2C">
                <w:rPr>
                  <w:rFonts w:eastAsia="Times New Roman"/>
                </w:rPr>
                <w:delText>???</w:delText>
              </w:r>
            </w:del>
          </w:p>
        </w:tc>
      </w:tr>
      <w:tr w:rsidR="0033725D" w:rsidRPr="00F84795" w14:paraId="5B01C276" w14:textId="77777777" w:rsidTr="001E1C2C">
        <w:trPr>
          <w:cantSplit/>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5B553000" w14:textId="77777777" w:rsidR="0033725D" w:rsidRPr="00F84795" w:rsidRDefault="0033725D" w:rsidP="0033725D">
            <w:pPr>
              <w:spacing w:before="0" w:line="240" w:lineRule="auto"/>
              <w:rPr>
                <w:rFonts w:eastAsia="Times New Roman"/>
              </w:rPr>
            </w:pPr>
            <w:r w:rsidRPr="00F84795">
              <w:rPr>
                <w:rFonts w:eastAsia="Times New Roman"/>
              </w:rPr>
              <w:t>VS</w:t>
            </w:r>
          </w:p>
        </w:tc>
        <w:tc>
          <w:tcPr>
            <w:tcW w:w="1651" w:type="dxa"/>
          </w:tcPr>
          <w:p w14:paraId="6E1F4677"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1726" w:type="dxa"/>
            <w:hideMark/>
          </w:tcPr>
          <w:p w14:paraId="40DF3499"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4DF1A4AD"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4A476B8C"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30F5A683"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bl>
    <w:p w14:paraId="689A2E17" w14:textId="77777777" w:rsidR="00353022" w:rsidRPr="00F07CFA" w:rsidRDefault="00353022" w:rsidP="00353022"/>
    <w:sectPr w:rsidR="00353022" w:rsidRPr="00F07CFA" w:rsidSect="00503AAE">
      <w:headerReference w:type="default" r:id="rId14"/>
      <w:footerReference w:type="default" r:id="rId15"/>
      <w:pgSz w:w="15840" w:h="12240" w:orient="landscape"/>
      <w:pgMar w:top="1440" w:right="1440" w:bottom="1440" w:left="1440" w:header="1008" w:footer="1008"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Peter Schaefer" w:date="2017-07-27T10:10:00Z" w:initials="p">
    <w:p w14:paraId="2B20D3DF" w14:textId="785F2F4F" w:rsidR="006715A7" w:rsidRDefault="006715A7">
      <w:pPr>
        <w:pStyle w:val="CommentText"/>
      </w:pPr>
      <w:r>
        <w:rPr>
          <w:rStyle w:val="CommentReference"/>
        </w:rPr>
        <w:annotationRef/>
      </w:r>
      <w:r>
        <w:t>Add some text for the most important issues – refer to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0D3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0D3DF" w16cid:durableId="1D243A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AB97F" w14:textId="77777777" w:rsidR="00927FAC" w:rsidRDefault="00927FAC" w:rsidP="00353022">
      <w:pPr>
        <w:spacing w:before="0" w:line="240" w:lineRule="auto"/>
      </w:pPr>
      <w:r>
        <w:separator/>
      </w:r>
    </w:p>
  </w:endnote>
  <w:endnote w:type="continuationSeparator" w:id="0">
    <w:p w14:paraId="79B09C96" w14:textId="77777777" w:rsidR="00927FAC" w:rsidRDefault="00927FAC"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EE209" w14:textId="27C2567A"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601FC6">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01FC6">
      <w:rPr>
        <w:b/>
        <w:noProof/>
      </w:rPr>
      <w:t>7</w:t>
    </w:r>
    <w:r>
      <w:rPr>
        <w:b/>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08CE1" w14:textId="50671129"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601FC6">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01FC6">
      <w:rPr>
        <w:b/>
        <w:noProof/>
      </w:rPr>
      <w:t>7</w:t>
    </w:r>
    <w:r>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E7C1D" w14:textId="00A00C8A"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4448F9">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448F9">
      <w:rPr>
        <w:b/>
        <w:noProof/>
      </w:rPr>
      <w:t>7</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AC943" w14:textId="77777777" w:rsidR="00927FAC" w:rsidRDefault="00927FAC" w:rsidP="00353022">
      <w:pPr>
        <w:spacing w:before="0" w:line="240" w:lineRule="auto"/>
      </w:pPr>
      <w:r>
        <w:separator/>
      </w:r>
    </w:p>
  </w:footnote>
  <w:footnote w:type="continuationSeparator" w:id="0">
    <w:p w14:paraId="5D095B62" w14:textId="77777777" w:rsidR="00927FAC" w:rsidRDefault="00927FAC" w:rsidP="0035302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7B7D" w14:textId="0AB88351" w:rsidR="00353022" w:rsidRPr="00A63C36" w:rsidRDefault="00BC38CD" w:rsidP="00353022">
    <w:pPr>
      <w:pStyle w:val="Header"/>
      <w:tabs>
        <w:tab w:val="clear" w:pos="4680"/>
        <w:tab w:val="clear" w:pos="9360"/>
        <w:tab w:val="right" w:pos="12870"/>
      </w:tabs>
      <w:jc w:val="right"/>
      <w:rPr>
        <w:sz w:val="30"/>
        <w:szCs w:val="30"/>
      </w:rPr>
    </w:pPr>
    <w:r>
      <w:rPr>
        <w:sz w:val="30"/>
        <w:szCs w:val="30"/>
      </w:rPr>
      <w:t>ReadMe on CDISCPILOT0</w:t>
    </w:r>
    <w:r w:rsidR="00353022">
      <w:rPr>
        <w:sz w:val="30"/>
        <w:szCs w:val="30"/>
      </w:rPr>
      <w:t>2 Updated for SDTMIG v3.2</w:t>
    </w:r>
  </w:p>
  <w:p w14:paraId="57EC2DB2" w14:textId="77777777" w:rsidR="008B650B" w:rsidRPr="00353022" w:rsidRDefault="00927FAC" w:rsidP="003530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DB01" w14:textId="77777777" w:rsidR="008B650B" w:rsidRPr="00A63C36" w:rsidRDefault="006458C0" w:rsidP="00A63C36">
    <w:pPr>
      <w:pStyle w:val="Header"/>
      <w:tabs>
        <w:tab w:val="clear" w:pos="4680"/>
        <w:tab w:val="clear" w:pos="9360"/>
        <w:tab w:val="right" w:pos="12870"/>
      </w:tabs>
      <w:jc w:val="right"/>
      <w:rPr>
        <w:sz w:val="30"/>
        <w:szCs w:val="30"/>
      </w:rPr>
    </w:pPr>
    <w:r>
      <w:rPr>
        <w:sz w:val="30"/>
        <w:szCs w:val="30"/>
      </w:rPr>
      <w:t xml:space="preserve">ReadMe on CDISC PILOT </w:t>
    </w:r>
    <w:r w:rsidR="00353022">
      <w:rPr>
        <w:sz w:val="30"/>
        <w:szCs w:val="30"/>
      </w:rPr>
      <w:t>Updated for SDTMIG v3.2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DE77FC"/>
    <w:lvl w:ilvl="0">
      <w:start w:val="1"/>
      <w:numFmt w:val="decimal"/>
      <w:lvlText w:val="%1."/>
      <w:lvlJc w:val="left"/>
      <w:pPr>
        <w:tabs>
          <w:tab w:val="num" w:pos="1800"/>
        </w:tabs>
        <w:ind w:left="1800" w:hanging="360"/>
      </w:pPr>
    </w:lvl>
  </w:abstractNum>
  <w:abstractNum w:abstractNumId="1">
    <w:nsid w:val="FFFFFF7D"/>
    <w:multiLevelType w:val="singleLevel"/>
    <w:tmpl w:val="E56AB014"/>
    <w:lvl w:ilvl="0">
      <w:start w:val="1"/>
      <w:numFmt w:val="decimal"/>
      <w:lvlText w:val="%1."/>
      <w:lvlJc w:val="left"/>
      <w:pPr>
        <w:tabs>
          <w:tab w:val="num" w:pos="1440"/>
        </w:tabs>
        <w:ind w:left="1440" w:hanging="360"/>
      </w:pPr>
    </w:lvl>
  </w:abstractNum>
  <w:abstractNum w:abstractNumId="2">
    <w:nsid w:val="FFFFFF7E"/>
    <w:multiLevelType w:val="singleLevel"/>
    <w:tmpl w:val="07FC8F4C"/>
    <w:lvl w:ilvl="0">
      <w:start w:val="1"/>
      <w:numFmt w:val="decimal"/>
      <w:lvlText w:val="%1."/>
      <w:lvlJc w:val="left"/>
      <w:pPr>
        <w:tabs>
          <w:tab w:val="num" w:pos="1080"/>
        </w:tabs>
        <w:ind w:left="1080" w:hanging="360"/>
      </w:pPr>
    </w:lvl>
  </w:abstractNum>
  <w:abstractNum w:abstractNumId="3">
    <w:nsid w:val="FFFFFF7F"/>
    <w:multiLevelType w:val="singleLevel"/>
    <w:tmpl w:val="5BEC057E"/>
    <w:lvl w:ilvl="0">
      <w:start w:val="1"/>
      <w:numFmt w:val="decimal"/>
      <w:lvlText w:val="%1."/>
      <w:lvlJc w:val="left"/>
      <w:pPr>
        <w:tabs>
          <w:tab w:val="num" w:pos="720"/>
        </w:tabs>
        <w:ind w:left="720" w:hanging="360"/>
      </w:pPr>
    </w:lvl>
  </w:abstractNum>
  <w:abstractNum w:abstractNumId="4">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F67155B"/>
    <w:multiLevelType w:val="hybridMultilevel"/>
    <w:tmpl w:val="583C75AC"/>
    <w:lvl w:ilvl="0" w:tplc="453690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schaefer@vca-plus.com">
    <w15:presenceInfo w15:providerId="None" w15:userId="pschaefer@vca-plus.com"/>
  </w15:person>
  <w15:person w15:author="Peter Schaefer">
    <w15:presenceInfo w15:providerId="None" w15:userId="pschaefer@vca-plu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22"/>
    <w:rsid w:val="000667ED"/>
    <w:rsid w:val="001E1C2C"/>
    <w:rsid w:val="001F3E8F"/>
    <w:rsid w:val="00234AD9"/>
    <w:rsid w:val="00277976"/>
    <w:rsid w:val="002A29BD"/>
    <w:rsid w:val="0033725D"/>
    <w:rsid w:val="00353022"/>
    <w:rsid w:val="003E734E"/>
    <w:rsid w:val="0040164F"/>
    <w:rsid w:val="004239C8"/>
    <w:rsid w:val="004267DD"/>
    <w:rsid w:val="004448F9"/>
    <w:rsid w:val="00474942"/>
    <w:rsid w:val="004F1702"/>
    <w:rsid w:val="005524A0"/>
    <w:rsid w:val="005659E4"/>
    <w:rsid w:val="005E6456"/>
    <w:rsid w:val="00601FC6"/>
    <w:rsid w:val="006458C0"/>
    <w:rsid w:val="006715A7"/>
    <w:rsid w:val="006B6B34"/>
    <w:rsid w:val="006C31D7"/>
    <w:rsid w:val="006F4B9E"/>
    <w:rsid w:val="00713F04"/>
    <w:rsid w:val="00720C7F"/>
    <w:rsid w:val="007A2346"/>
    <w:rsid w:val="00927FAC"/>
    <w:rsid w:val="009F5CD7"/>
    <w:rsid w:val="00A55144"/>
    <w:rsid w:val="00A644A3"/>
    <w:rsid w:val="00B27214"/>
    <w:rsid w:val="00BB33CD"/>
    <w:rsid w:val="00BC38CD"/>
    <w:rsid w:val="00C635FD"/>
    <w:rsid w:val="00CD11C1"/>
    <w:rsid w:val="00E82A72"/>
    <w:rsid w:val="00EB6B77"/>
    <w:rsid w:val="00EC0F3D"/>
    <w:rsid w:val="00ED2516"/>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www.cdisc.org/sdtmadam-pilot-projec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AFCCE-0319-4D51-A461-DBC11504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Hantsch, Joseph</cp:lastModifiedBy>
  <cp:revision>2</cp:revision>
  <dcterms:created xsi:type="dcterms:W3CDTF">2017-08-25T21:52:00Z</dcterms:created>
  <dcterms:modified xsi:type="dcterms:W3CDTF">2017-08-25T21:52:00Z</dcterms:modified>
</cp:coreProperties>
</file>