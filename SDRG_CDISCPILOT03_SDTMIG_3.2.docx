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6B83AA0E" w14:textId="77777777" w:rsidR="00353022" w:rsidRDefault="00353022">
      <w:pPr>
        <w:pStyle w:val="TOC1"/>
        <w:tabs>
          <w:tab w:val="left" w:pos="440"/>
          <w:tab w:val="right" w:leader="dot" w:pos="9350"/>
        </w:tabs>
        <w:rPr>
          <w:noProof/>
        </w:rPr>
      </w:pPr>
      <w:r>
        <w:fldChar w:fldCharType="begin"/>
      </w:r>
      <w:r>
        <w:instrText xml:space="preserve"> TOC \o "1-3" \h \z \u </w:instrText>
      </w:r>
      <w:r>
        <w:fldChar w:fldCharType="separate"/>
      </w:r>
      <w:hyperlink w:anchor="_Toc486605406" w:history="1">
        <w:r w:rsidRPr="002362EB">
          <w:rPr>
            <w:rStyle w:val="Hyperlink"/>
            <w:noProof/>
          </w:rPr>
          <w:t>1</w:t>
        </w:r>
        <w:r>
          <w:rPr>
            <w:noProof/>
          </w:rPr>
          <w:tab/>
        </w:r>
        <w:r w:rsidRPr="002362EB">
          <w:rPr>
            <w:rStyle w:val="Hyperlink"/>
            <w:noProof/>
          </w:rPr>
          <w:t>Introduction</w:t>
        </w:r>
        <w:r>
          <w:rPr>
            <w:noProof/>
            <w:webHidden/>
          </w:rPr>
          <w:tab/>
        </w:r>
        <w:r>
          <w:rPr>
            <w:noProof/>
            <w:webHidden/>
          </w:rPr>
          <w:fldChar w:fldCharType="begin"/>
        </w:r>
        <w:r>
          <w:rPr>
            <w:noProof/>
            <w:webHidden/>
          </w:rPr>
          <w:instrText xml:space="preserve"> PAGEREF _Toc486605406 \h </w:instrText>
        </w:r>
        <w:r>
          <w:rPr>
            <w:noProof/>
            <w:webHidden/>
          </w:rPr>
        </w:r>
        <w:r>
          <w:rPr>
            <w:noProof/>
            <w:webHidden/>
          </w:rPr>
          <w:fldChar w:fldCharType="separate"/>
        </w:r>
        <w:r>
          <w:rPr>
            <w:noProof/>
            <w:webHidden/>
          </w:rPr>
          <w:t>2</w:t>
        </w:r>
        <w:r>
          <w:rPr>
            <w:noProof/>
            <w:webHidden/>
          </w:rPr>
          <w:fldChar w:fldCharType="end"/>
        </w:r>
      </w:hyperlink>
    </w:p>
    <w:p w14:paraId="351FC230" w14:textId="77777777" w:rsidR="00353022" w:rsidRDefault="0040164F">
      <w:pPr>
        <w:pStyle w:val="TOC1"/>
        <w:tabs>
          <w:tab w:val="left" w:pos="440"/>
          <w:tab w:val="right" w:leader="dot" w:pos="9350"/>
        </w:tabs>
        <w:rPr>
          <w:noProof/>
        </w:rPr>
      </w:pPr>
      <w:hyperlink w:anchor="_Toc486605407" w:history="1">
        <w:r w:rsidR="00353022" w:rsidRPr="002362EB">
          <w:rPr>
            <w:rStyle w:val="Hyperlink"/>
            <w:noProof/>
          </w:rPr>
          <w:t>2</w:t>
        </w:r>
        <w:r w:rsidR="00353022">
          <w:rPr>
            <w:noProof/>
          </w:rPr>
          <w:tab/>
        </w:r>
        <w:r w:rsidR="00353022" w:rsidRPr="002362EB">
          <w:rPr>
            <w:rStyle w:val="Hyperlink"/>
            <w:noProof/>
          </w:rPr>
          <w:t>Specific Comments</w:t>
        </w:r>
        <w:r w:rsidR="00353022">
          <w:rPr>
            <w:noProof/>
            <w:webHidden/>
          </w:rPr>
          <w:tab/>
        </w:r>
        <w:r w:rsidR="00353022">
          <w:rPr>
            <w:noProof/>
            <w:webHidden/>
          </w:rPr>
          <w:fldChar w:fldCharType="begin"/>
        </w:r>
        <w:r w:rsidR="00353022">
          <w:rPr>
            <w:noProof/>
            <w:webHidden/>
          </w:rPr>
          <w:instrText xml:space="preserve"> PAGEREF _Toc486605407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1E6982E2" w14:textId="77777777" w:rsidR="00353022" w:rsidRDefault="0040164F">
      <w:pPr>
        <w:pStyle w:val="TOC2"/>
        <w:tabs>
          <w:tab w:val="left" w:pos="880"/>
          <w:tab w:val="right" w:leader="dot" w:pos="9350"/>
        </w:tabs>
        <w:rPr>
          <w:noProof/>
        </w:rPr>
      </w:pPr>
      <w:hyperlink w:anchor="_Toc486605408" w:history="1">
        <w:r w:rsidR="00353022" w:rsidRPr="002362EB">
          <w:rPr>
            <w:rStyle w:val="Hyperlink"/>
            <w:noProof/>
          </w:rPr>
          <w:t>2.1</w:t>
        </w:r>
        <w:r w:rsidR="00353022">
          <w:rPr>
            <w:noProof/>
          </w:rPr>
          <w:tab/>
        </w:r>
        <w:r w:rsidR="00353022" w:rsidRPr="002362EB">
          <w:rPr>
            <w:rStyle w:val="Hyperlink"/>
            <w:noProof/>
          </w:rPr>
          <w:t>Split datasets</w:t>
        </w:r>
        <w:r w:rsidR="00353022">
          <w:rPr>
            <w:noProof/>
            <w:webHidden/>
          </w:rPr>
          <w:tab/>
        </w:r>
        <w:r w:rsidR="00353022">
          <w:rPr>
            <w:noProof/>
            <w:webHidden/>
          </w:rPr>
          <w:fldChar w:fldCharType="begin"/>
        </w:r>
        <w:r w:rsidR="00353022">
          <w:rPr>
            <w:noProof/>
            <w:webHidden/>
          </w:rPr>
          <w:instrText xml:space="preserve"> PAGEREF _Toc486605408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50CECA9A" w14:textId="77777777" w:rsidR="00353022" w:rsidRDefault="0040164F">
      <w:pPr>
        <w:pStyle w:val="TOC1"/>
        <w:tabs>
          <w:tab w:val="left" w:pos="440"/>
          <w:tab w:val="right" w:leader="dot" w:pos="9350"/>
        </w:tabs>
        <w:rPr>
          <w:noProof/>
        </w:rPr>
      </w:pPr>
      <w:hyperlink w:anchor="_Toc486605409" w:history="1">
        <w:r w:rsidR="00353022" w:rsidRPr="002362EB">
          <w:rPr>
            <w:rStyle w:val="Hyperlink"/>
            <w:noProof/>
          </w:rPr>
          <w:t>3</w:t>
        </w:r>
        <w:r w:rsidR="00353022">
          <w:rPr>
            <w:noProof/>
          </w:rPr>
          <w:tab/>
        </w:r>
        <w:r w:rsidR="00353022" w:rsidRPr="002362EB">
          <w:rPr>
            <w:rStyle w:val="Hyperlink"/>
            <w:noProof/>
          </w:rPr>
          <w:t>Data Conformance Summary – Explanation on Remaining Pinnacle 21 Findings</w:t>
        </w:r>
        <w:r w:rsidR="00353022">
          <w:rPr>
            <w:noProof/>
            <w:webHidden/>
          </w:rPr>
          <w:tab/>
        </w:r>
        <w:r w:rsidR="00353022">
          <w:rPr>
            <w:noProof/>
            <w:webHidden/>
          </w:rPr>
          <w:fldChar w:fldCharType="begin"/>
        </w:r>
        <w:r w:rsidR="00353022">
          <w:rPr>
            <w:noProof/>
            <w:webHidden/>
          </w:rPr>
          <w:instrText xml:space="preserve"> PAGEREF _Toc486605409 \h </w:instrText>
        </w:r>
        <w:r w:rsidR="00353022">
          <w:rPr>
            <w:noProof/>
            <w:webHidden/>
          </w:rPr>
        </w:r>
        <w:r w:rsidR="00353022">
          <w:rPr>
            <w:noProof/>
            <w:webHidden/>
          </w:rPr>
          <w:fldChar w:fldCharType="separate"/>
        </w:r>
        <w:r w:rsidR="00353022">
          <w:rPr>
            <w:noProof/>
            <w:webHidden/>
          </w:rPr>
          <w:t>4</w:t>
        </w:r>
        <w:r w:rsidR="00353022">
          <w:rPr>
            <w:noProof/>
            <w:webHidden/>
          </w:rPr>
          <w:fldChar w:fldCharType="end"/>
        </w:r>
      </w:hyperlink>
    </w:p>
    <w:p w14:paraId="283F601F" w14:textId="77777777"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86605406"/>
      <w:r w:rsidRPr="00FA2B6B">
        <w:lastRenderedPageBreak/>
        <w:t>Introduction</w:t>
      </w:r>
      <w:bookmarkEnd w:id="0"/>
      <w:bookmarkEnd w:id="1"/>
      <w:bookmarkEnd w:id="2"/>
      <w:bookmarkEnd w:id="3"/>
      <w:bookmarkEnd w:id="4"/>
      <w:bookmarkEnd w:id="5"/>
    </w:p>
    <w:p w14:paraId="095EC2DC" w14:textId="77777777" w:rsidR="00353022" w:rsidRDefault="00353022" w:rsidP="00353022">
      <w:r>
        <w:t xml:space="preserve">The </w:t>
      </w:r>
      <w:proofErr w:type="spellStart"/>
      <w:r>
        <w:t>PhUSE</w:t>
      </w:r>
      <w:proofErr w:type="spellEnd"/>
      <w:r>
        <w:t xml:space="preserve"> organization initiated the Test Data Factory (TDF) project to make test data for CDISC-based processes and programs publicly available. The CDISCPILOT02 da</w:t>
      </w:r>
      <w:bookmarkStart w:id="6" w:name="_GoBack"/>
      <w:bookmarkEnd w:id="6"/>
      <w:r>
        <w:t>tasets from YYYY were updated to conform to newer standards. The TDF project team used the following approach:</w:t>
      </w:r>
    </w:p>
    <w:p w14:paraId="13661EBB" w14:textId="77777777" w:rsidR="00353022" w:rsidRDefault="00353022" w:rsidP="00353022">
      <w:pPr>
        <w:pStyle w:val="ListBullet"/>
      </w:pPr>
      <w:r>
        <w:t xml:space="preserve">The team ran the datasets through Pinnacle 21 Community v2.2 using SDTM 3.2 as the Configuration and </w:t>
      </w:r>
      <w:r w:rsidRPr="00495A6B">
        <w:rPr>
          <w:highlight w:val="yellow"/>
        </w:rPr>
        <w:t>2016-06-24</w:t>
      </w:r>
      <w:r>
        <w:t xml:space="preserve"> as the CDISC CT. </w:t>
      </w:r>
    </w:p>
    <w:p w14:paraId="4FB5B73C" w14:textId="77777777" w:rsidR="00353022" w:rsidRDefault="00353022" w:rsidP="00353022">
      <w:pPr>
        <w:pStyle w:val="ListBullet"/>
      </w:pPr>
      <w:r>
        <w:t xml:space="preserve">Based on the reported findings each dataset was updated so that no more unexplained findings (see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is it not perfect and</w:t>
      </w:r>
      <w:r w:rsidR="00BB33CD" w:rsidRPr="00BB33CD">
        <w:t xml:space="preserve"> </w:t>
      </w:r>
      <w:r w:rsidR="00BB33CD">
        <w:t>comprehensive but decided that for lack of better alternatives, this would be the right choice.</w:t>
      </w:r>
      <w:r>
        <w:t xml:space="preserve"> </w:t>
      </w:r>
      <w:proofErr w:type="gramStart"/>
      <w:r>
        <w:t>In order to</w:t>
      </w:r>
      <w:proofErr w:type="gramEnd"/>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77777777"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 xml:space="preserve">split (se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77777777" w:rsidR="00353022" w:rsidRDefault="00353022" w:rsidP="00353022">
      <w:r>
        <w:t xml:space="preserve">In section </w:t>
      </w:r>
      <w:r>
        <w:fldChar w:fldCharType="begin"/>
      </w:r>
      <w:r>
        <w:instrText xml:space="preserve"> REF _Ref486604906 \r \h </w:instrText>
      </w:r>
      <w:r>
        <w:fldChar w:fldCharType="separate"/>
      </w:r>
      <w:r>
        <w:t>3</w:t>
      </w:r>
      <w:r>
        <w:fldChar w:fldCharType="end"/>
      </w:r>
      <w:r>
        <w:t xml:space="preserve"> this document lists the Pinnacle 21 findings that are still seen in the report but are explained as below.</w:t>
      </w:r>
    </w:p>
    <w:p w14:paraId="43F56E8C" w14:textId="77777777" w:rsidR="00353022" w:rsidRDefault="00353022" w:rsidP="00353022">
      <w:pPr>
        <w:pStyle w:val="Heading1"/>
        <w:pageBreakBefore/>
      </w:pPr>
      <w:bookmarkStart w:id="7" w:name="_Toc486605407"/>
      <w:r>
        <w:lastRenderedPageBreak/>
        <w:t>Specific Comments</w:t>
      </w:r>
      <w:bookmarkEnd w:id="7"/>
    </w:p>
    <w:p w14:paraId="399ED5CA" w14:textId="77777777" w:rsidR="00353022" w:rsidRDefault="00353022" w:rsidP="00353022">
      <w:pPr>
        <w:pStyle w:val="Heading2"/>
      </w:pPr>
      <w:bookmarkStart w:id="8" w:name="_Toc486605408"/>
      <w:bookmarkStart w:id="9" w:name="_Ref486606022"/>
      <w:r>
        <w:t>Split datasets</w:t>
      </w:r>
      <w:bookmarkEnd w:id="8"/>
      <w:bookmarkEnd w:id="9"/>
    </w:p>
    <w:p w14:paraId="1D7C7390" w14:textId="77777777" w:rsidR="00353022" w:rsidRDefault="00BB33CD" w:rsidP="00353022">
      <w:r>
        <w:rPr>
          <w:lang w:eastAsia="x-none"/>
        </w:rPr>
        <w:t xml:space="preserve">The LB, SUPPLB, and QS domain datasets were split based on the values in the –CAT variable as recommended in the SDTMIG. </w:t>
      </w:r>
      <w:r>
        <w:t xml:space="preserve">Note that this was splitting not done because of any guidance or other requirement to split these domains. </w:t>
      </w:r>
    </w:p>
    <w:tbl>
      <w:tblPr>
        <w:tblStyle w:val="GridTable5Dark-Accent6"/>
        <w:tblW w:w="9355" w:type="dxa"/>
        <w:tblLook w:val="04A0" w:firstRow="1" w:lastRow="0" w:firstColumn="1" w:lastColumn="0" w:noHBand="0" w:noVBand="1"/>
      </w:tblPr>
      <w:tblGrid>
        <w:gridCol w:w="1255"/>
        <w:gridCol w:w="2430"/>
        <w:gridCol w:w="1980"/>
        <w:gridCol w:w="3690"/>
      </w:tblGrid>
      <w:tr w:rsidR="00CD11C1" w14:paraId="6C045A95" w14:textId="77777777" w:rsidTr="00F8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2430"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1980" w:type="dxa"/>
          </w:tcPr>
          <w:p w14:paraId="5B625272"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 - CAT Variable</w:t>
            </w:r>
          </w:p>
        </w:tc>
        <w:tc>
          <w:tcPr>
            <w:tcW w:w="3690" w:type="dxa"/>
          </w:tcPr>
          <w:p w14:paraId="6601BEDF"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Meaning of - - CAT Variable</w:t>
            </w:r>
          </w:p>
        </w:tc>
      </w:tr>
      <w:tr w:rsidR="00CD11C1" w14:paraId="10A2A539"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2430"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1980" w:type="dxa"/>
          </w:tcPr>
          <w:p w14:paraId="6B04CC8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ADAS-COG</w:t>
            </w:r>
          </w:p>
        </w:tc>
        <w:tc>
          <w:tcPr>
            <w:tcW w:w="3690"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2430"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1980" w:type="dxa"/>
          </w:tcPr>
          <w:p w14:paraId="32E32C62"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DAD</w:t>
            </w:r>
          </w:p>
        </w:tc>
        <w:tc>
          <w:tcPr>
            <w:tcW w:w="3690"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2430"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1980" w:type="dxa"/>
          </w:tcPr>
          <w:p w14:paraId="5CF007B8"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ADCS-CGIC</w:t>
            </w:r>
          </w:p>
        </w:tc>
        <w:tc>
          <w:tcPr>
            <w:tcW w:w="3690"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2430"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1980" w:type="dxa"/>
          </w:tcPr>
          <w:p w14:paraId="0C17C1E5"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MHIS-NACC</w:t>
            </w:r>
          </w:p>
        </w:tc>
        <w:tc>
          <w:tcPr>
            <w:tcW w:w="3690"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2430"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1980" w:type="dxa"/>
          </w:tcPr>
          <w:p w14:paraId="5F2BCCB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MMSE</w:t>
            </w:r>
          </w:p>
        </w:tc>
        <w:tc>
          <w:tcPr>
            <w:tcW w:w="3690"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2430"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1980" w:type="dxa"/>
          </w:tcPr>
          <w:p w14:paraId="1B86C1ED"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NPI</w:t>
            </w:r>
          </w:p>
        </w:tc>
        <w:tc>
          <w:tcPr>
            <w:tcW w:w="3690"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commentRangeStart w:id="10"/>
            <w:r>
              <w:rPr>
                <w:lang w:eastAsia="x-none"/>
              </w:rPr>
              <w:t>LB</w:t>
            </w:r>
            <w:commentRangeEnd w:id="10"/>
            <w:r>
              <w:rPr>
                <w:rStyle w:val="CommentReference"/>
                <w:b w:val="0"/>
                <w:bCs w:val="0"/>
                <w:color w:val="auto"/>
              </w:rPr>
              <w:commentReference w:id="10"/>
            </w:r>
          </w:p>
        </w:tc>
        <w:tc>
          <w:tcPr>
            <w:tcW w:w="2430" w:type="dxa"/>
          </w:tcPr>
          <w:p w14:paraId="6010FF5B" w14:textId="77777777" w:rsidR="00CD11C1" w:rsidRPr="007E63BF"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p>
        </w:tc>
        <w:tc>
          <w:tcPr>
            <w:tcW w:w="1980" w:type="dxa"/>
          </w:tcPr>
          <w:p w14:paraId="072126B8"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p>
        </w:tc>
        <w:tc>
          <w:tcPr>
            <w:tcW w:w="3690" w:type="dxa"/>
          </w:tcPr>
          <w:p w14:paraId="1DD72076"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p>
        </w:tc>
      </w:tr>
      <w:tr w:rsidR="00CD11C1" w14:paraId="20123D47"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2430" w:type="dxa"/>
          </w:tcPr>
          <w:p w14:paraId="2121720D" w14:textId="77777777" w:rsidR="00CD11C1" w:rsidRPr="007E63BF"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p>
        </w:tc>
        <w:tc>
          <w:tcPr>
            <w:tcW w:w="1980" w:type="dxa"/>
          </w:tcPr>
          <w:p w14:paraId="1B212D6C"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p>
        </w:tc>
        <w:tc>
          <w:tcPr>
            <w:tcW w:w="3690" w:type="dxa"/>
          </w:tcPr>
          <w:p w14:paraId="62D853C3"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p>
        </w:tc>
      </w:tr>
    </w:tbl>
    <w:p w14:paraId="76C593AC" w14:textId="77777777" w:rsidR="00BB33CD" w:rsidRPr="0036238B" w:rsidRDefault="00BB33CD" w:rsidP="00353022">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1"/>
          <w:footerReference w:type="default" r:id="rId12"/>
          <w:footerReference w:type="first" r:id="rId13"/>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1" w:name="_Toc340314090"/>
      <w:bookmarkStart w:id="12" w:name="_Toc340786690"/>
      <w:bookmarkStart w:id="13" w:name="_Toc395091322"/>
      <w:bookmarkStart w:id="14" w:name="_Toc395091510"/>
      <w:bookmarkStart w:id="15" w:name="_Toc409998120"/>
      <w:bookmarkStart w:id="16" w:name="_Ref486604906"/>
      <w:bookmarkStart w:id="17" w:name="_Toc486605409"/>
      <w:bookmarkStart w:id="18" w:name="_Ref486605512"/>
      <w:r w:rsidRPr="00353022">
        <w:lastRenderedPageBreak/>
        <w:t>Data Conformance Summary</w:t>
      </w:r>
      <w:bookmarkEnd w:id="11"/>
      <w:bookmarkEnd w:id="12"/>
      <w:bookmarkEnd w:id="13"/>
      <w:bookmarkEnd w:id="14"/>
      <w:bookmarkEnd w:id="15"/>
      <w:bookmarkEnd w:id="16"/>
      <w:r w:rsidRPr="00353022">
        <w:t xml:space="preserve"> </w:t>
      </w:r>
      <w:r>
        <w:t>–</w:t>
      </w:r>
      <w:r w:rsidRPr="00353022">
        <w:t xml:space="preserve"> </w:t>
      </w:r>
      <w:r>
        <w:rPr>
          <w:lang w:val="en-US"/>
        </w:rPr>
        <w:t>Explanation on Remaining</w:t>
      </w:r>
      <w:r w:rsidRPr="00353022">
        <w:t xml:space="preserve"> Pinnacle 21</w:t>
      </w:r>
      <w:r>
        <w:t xml:space="preserve"> </w:t>
      </w:r>
      <w:commentRangeStart w:id="19"/>
      <w:r>
        <w:t>F</w:t>
      </w:r>
      <w:r w:rsidRPr="00353022">
        <w:t>indings</w:t>
      </w:r>
      <w:bookmarkEnd w:id="17"/>
      <w:bookmarkEnd w:id="18"/>
      <w:commentRangeEnd w:id="19"/>
      <w:r w:rsidR="006715A7">
        <w:rPr>
          <w:rStyle w:val="CommentReference"/>
          <w:rFonts w:eastAsia="Calibri"/>
          <w:b w:val="0"/>
          <w:bCs w:val="0"/>
          <w:lang w:val="en-US" w:eastAsia="en-US"/>
        </w:rPr>
        <w:commentReference w:id="19"/>
      </w:r>
    </w:p>
    <w:p w14:paraId="544E187D" w14:textId="77777777" w:rsidR="00353022" w:rsidRPr="00E71841" w:rsidRDefault="00353022" w:rsidP="00353022"/>
    <w:tbl>
      <w:tblPr>
        <w:tblStyle w:val="GridTable5Dark-Accent6"/>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6715A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79"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7"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10"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32"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10"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14EA7F2A"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t>
            </w:r>
          </w:p>
        </w:tc>
      </w:tr>
      <w:tr w:rsidR="00F84795" w:rsidRPr="00F84795" w14:paraId="220ABE72"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10"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768204A2"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t>
            </w:r>
          </w:p>
        </w:tc>
      </w:tr>
      <w:tr w:rsidR="00F84795" w:rsidRPr="00F84795" w14:paraId="5A48F3EF"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7"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10"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commentRangeStart w:id="20"/>
            <w:r w:rsidRPr="004267DD">
              <w:rPr>
                <w:rFonts w:eastAsia="Times New Roman"/>
              </w:rPr>
              <w:t>Warning</w:t>
            </w:r>
            <w:commentRangeEnd w:id="20"/>
            <w:r w:rsidR="006715A7">
              <w:rPr>
                <w:rStyle w:val="CommentReference"/>
              </w:rPr>
              <w:commentReference w:id="20"/>
            </w:r>
          </w:p>
        </w:tc>
        <w:tc>
          <w:tcPr>
            <w:tcW w:w="4232" w:type="dxa"/>
            <w:hideMark/>
          </w:tcPr>
          <w:p w14:paraId="57A1190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0E4A0CD1" w14:textId="77777777" w:rsidTr="00F8479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79" w:type="dxa"/>
            <w:hideMark/>
          </w:tcPr>
          <w:p w14:paraId="3BC2F6FC"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4189EF3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AEDECOD, AETERM, AESEV, AESTDTC, USUBJID</w:t>
            </w:r>
          </w:p>
        </w:tc>
        <w:tc>
          <w:tcPr>
            <w:tcW w:w="1727" w:type="dxa"/>
            <w:hideMark/>
          </w:tcPr>
          <w:p w14:paraId="63AC2B9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10" w:type="dxa"/>
            <w:hideMark/>
          </w:tcPr>
          <w:p w14:paraId="5F11025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Duplicate records in AE domain</w:t>
            </w:r>
          </w:p>
        </w:tc>
        <w:tc>
          <w:tcPr>
            <w:tcW w:w="1358" w:type="dxa"/>
            <w:hideMark/>
          </w:tcPr>
          <w:p w14:paraId="2A92BBB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commentRangeStart w:id="21"/>
            <w:r w:rsidRPr="004267DD">
              <w:rPr>
                <w:rFonts w:eastAsia="Times New Roman"/>
              </w:rPr>
              <w:t>Warning</w:t>
            </w:r>
            <w:commentRangeEnd w:id="21"/>
            <w:r w:rsidR="006715A7">
              <w:rPr>
                <w:rStyle w:val="CommentReference"/>
              </w:rPr>
              <w:commentReference w:id="21"/>
            </w:r>
          </w:p>
        </w:tc>
        <w:tc>
          <w:tcPr>
            <w:tcW w:w="4232" w:type="dxa"/>
            <w:hideMark/>
          </w:tcPr>
          <w:p w14:paraId="5A3715B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4F265114" w14:textId="77777777" w:rsidTr="00F84795">
        <w:trPr>
          <w:trHeight w:val="1200"/>
        </w:trPr>
        <w:tc>
          <w:tcPr>
            <w:cnfStyle w:val="001000000000" w:firstRow="0" w:lastRow="0" w:firstColumn="1" w:lastColumn="0" w:oddVBand="0" w:evenVBand="0" w:oddHBand="0" w:evenHBand="0" w:firstRowFirstColumn="0" w:firstRowLastColumn="0" w:lastRowFirstColumn="0" w:lastRowLastColumn="0"/>
            <w:tcW w:w="979"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098EFA71"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4D2A770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0EFE5C44"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360E7EE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CMDTC</w:t>
            </w:r>
          </w:p>
        </w:tc>
        <w:tc>
          <w:tcPr>
            <w:tcW w:w="2910" w:type="dxa"/>
            <w:hideMark/>
          </w:tcPr>
          <w:p w14:paraId="65285E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C953E9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7F76D16"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052E03C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10" w:type="dxa"/>
            <w:hideMark/>
          </w:tcPr>
          <w:p w14:paraId="5153C3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2880959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A14C52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7F177F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0593C1A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D20B0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1947212"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39799E3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CMDY</w:t>
            </w:r>
          </w:p>
        </w:tc>
        <w:tc>
          <w:tcPr>
            <w:tcW w:w="2910" w:type="dxa"/>
            <w:hideMark/>
          </w:tcPr>
          <w:p w14:paraId="09B870B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7031624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75CA10"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C693A4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6BEDD6B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549776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04FD2E9" w14:textId="77777777" w:rsidTr="00F84795">
        <w:trPr>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47D58B06" w14:textId="77777777" w:rsidR="00F84795" w:rsidRPr="004267DD" w:rsidRDefault="00F84795" w:rsidP="004267D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 USUBJID</w:t>
            </w:r>
          </w:p>
        </w:tc>
        <w:tc>
          <w:tcPr>
            <w:tcW w:w="1727" w:type="dxa"/>
            <w:hideMark/>
          </w:tcPr>
          <w:p w14:paraId="3C70D90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10" w:type="dxa"/>
            <w:hideMark/>
          </w:tcPr>
          <w:p w14:paraId="50423EA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EB852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B1A48CD"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315AFA54" w14:textId="77777777" w:rsidR="00F84795" w:rsidRPr="004267DD" w:rsidRDefault="00F84795" w:rsidP="004267DD">
            <w:pPr>
              <w:spacing w:before="0" w:line="240" w:lineRule="auto"/>
              <w:rPr>
                <w:rFonts w:eastAsia="Times New Roman"/>
              </w:rPr>
            </w:pPr>
            <w:r w:rsidRPr="004267DD">
              <w:rPr>
                <w:rFonts w:eastAsia="Times New Roman"/>
              </w:rPr>
              <w:t>DM</w:t>
            </w:r>
          </w:p>
        </w:tc>
        <w:tc>
          <w:tcPr>
            <w:tcW w:w="1651" w:type="dxa"/>
            <w:hideMark/>
          </w:tcPr>
          <w:p w14:paraId="0A423F8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w:t>
            </w:r>
          </w:p>
        </w:tc>
        <w:tc>
          <w:tcPr>
            <w:tcW w:w="1727" w:type="dxa"/>
            <w:hideMark/>
          </w:tcPr>
          <w:p w14:paraId="2A8B33A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10" w:type="dxa"/>
            <w:hideMark/>
          </w:tcPr>
          <w:p w14:paraId="39491D7B"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2E1F1FF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A69E5FE"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3A67ED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400608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428F0B3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04ADD2F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64D8C0D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6AAFD67"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BA939D4"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261C842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2F07D6D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5AC8DE4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4750827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5A6C8C19"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8C84C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572252E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5AD4047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DSDY</w:t>
            </w:r>
          </w:p>
        </w:tc>
        <w:tc>
          <w:tcPr>
            <w:tcW w:w="2910" w:type="dxa"/>
            <w:hideMark/>
          </w:tcPr>
          <w:p w14:paraId="12BD510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6E55536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4A59B38D"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1478F99" w14:textId="77777777" w:rsidR="00F84795" w:rsidRPr="004267DD" w:rsidRDefault="00F84795" w:rsidP="004267DD">
            <w:pPr>
              <w:spacing w:before="0" w:line="240" w:lineRule="auto"/>
              <w:rPr>
                <w:rFonts w:eastAsia="Times New Roman"/>
              </w:rPr>
            </w:pPr>
            <w:r w:rsidRPr="004267DD">
              <w:rPr>
                <w:rFonts w:eastAsia="Times New Roman"/>
              </w:rPr>
              <w:t>EX</w:t>
            </w:r>
          </w:p>
        </w:tc>
        <w:tc>
          <w:tcPr>
            <w:tcW w:w="1651" w:type="dxa"/>
            <w:hideMark/>
          </w:tcPr>
          <w:p w14:paraId="015CA55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5A40D73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048E6C6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6AB55A6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DD16C10"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6E4A0069" w14:textId="77777777" w:rsidR="00F84795" w:rsidRPr="004267DD" w:rsidRDefault="00F84795" w:rsidP="004267DD">
            <w:pPr>
              <w:spacing w:before="0" w:line="240" w:lineRule="auto"/>
              <w:rPr>
                <w:rFonts w:eastAsia="Times New Roman"/>
              </w:rPr>
            </w:pPr>
            <w:r w:rsidRPr="004267DD">
              <w:rPr>
                <w:rFonts w:eastAsia="Times New Roman"/>
              </w:rPr>
              <w:t>EX</w:t>
            </w:r>
          </w:p>
        </w:tc>
        <w:tc>
          <w:tcPr>
            <w:tcW w:w="1651" w:type="dxa"/>
            <w:hideMark/>
          </w:tcPr>
          <w:p w14:paraId="27FEB45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158E1D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79DCE17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F7F9DB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00F3415D"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62B76B5" w14:textId="77777777" w:rsidR="00F84795" w:rsidRPr="004267DD" w:rsidRDefault="00F84795" w:rsidP="004267DD">
            <w:pPr>
              <w:spacing w:before="0" w:line="240" w:lineRule="auto"/>
              <w:rPr>
                <w:rFonts w:eastAsia="Times New Roman"/>
              </w:rPr>
            </w:pPr>
            <w:r w:rsidRPr="004267DD">
              <w:rPr>
                <w:rFonts w:eastAsia="Times New Roman"/>
              </w:rPr>
              <w:t>EX</w:t>
            </w:r>
          </w:p>
        </w:tc>
        <w:tc>
          <w:tcPr>
            <w:tcW w:w="1651" w:type="dxa"/>
            <w:hideMark/>
          </w:tcPr>
          <w:p w14:paraId="5C75CFE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2EB4A1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10" w:type="dxa"/>
            <w:hideMark/>
          </w:tcPr>
          <w:p w14:paraId="6299707A"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5A90D2C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04180609" w14:textId="77777777" w:rsidTr="00F84795">
        <w:trPr>
          <w:trHeight w:val="1200"/>
        </w:trPr>
        <w:tc>
          <w:tcPr>
            <w:cnfStyle w:val="001000000000" w:firstRow="0" w:lastRow="0" w:firstColumn="1" w:lastColumn="0" w:oddVBand="0" w:evenVBand="0" w:oddHBand="0" w:evenHBand="0" w:firstRowFirstColumn="0" w:firstRowLastColumn="0" w:lastRowFirstColumn="0" w:lastRowLastColumn="0"/>
            <w:tcW w:w="979" w:type="dxa"/>
            <w:hideMark/>
          </w:tcPr>
          <w:p w14:paraId="0F1F462F" w14:textId="77777777" w:rsidR="00F84795" w:rsidRPr="00E82A72" w:rsidRDefault="00F84795" w:rsidP="00E82A72">
            <w:pPr>
              <w:spacing w:before="0" w:line="240" w:lineRule="auto"/>
              <w:rPr>
                <w:rFonts w:eastAsia="Times New Roman"/>
              </w:rPr>
            </w:pPr>
            <w:r w:rsidRPr="00E82A72">
              <w:rPr>
                <w:rFonts w:eastAsia="Times New Roman"/>
              </w:rPr>
              <w:t>LB</w:t>
            </w:r>
          </w:p>
        </w:tc>
        <w:tc>
          <w:tcPr>
            <w:tcW w:w="1651" w:type="dxa"/>
            <w:hideMark/>
          </w:tcPr>
          <w:p w14:paraId="3DD431C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10873159"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2D7CD10A"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5BB32ED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3E341D44" w14:textId="77777777" w:rsidTr="00F8479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79" w:type="dxa"/>
            <w:hideMark/>
          </w:tcPr>
          <w:p w14:paraId="28AC2F48" w14:textId="77777777" w:rsidR="00F84795" w:rsidRPr="004267DD" w:rsidRDefault="00F84795" w:rsidP="004267DD">
            <w:pPr>
              <w:spacing w:before="0" w:line="240" w:lineRule="auto"/>
              <w:rPr>
                <w:rFonts w:eastAsia="Times New Roman"/>
              </w:rPr>
            </w:pPr>
            <w:r w:rsidRPr="004267DD">
              <w:rPr>
                <w:rFonts w:eastAsia="Times New Roman"/>
              </w:rPr>
              <w:t>LB (LBHE)</w:t>
            </w:r>
          </w:p>
        </w:tc>
        <w:tc>
          <w:tcPr>
            <w:tcW w:w="1651" w:type="dxa"/>
            <w:hideMark/>
          </w:tcPr>
          <w:p w14:paraId="709EB6D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7" w:type="dxa"/>
            <w:hideMark/>
          </w:tcPr>
          <w:p w14:paraId="13D9669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10" w:type="dxa"/>
            <w:hideMark/>
          </w:tcPr>
          <w:p w14:paraId="1640AA4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27A69F2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0873EA24" w14:textId="77777777" w:rsidTr="00F84795">
        <w:trPr>
          <w:trHeight w:val="1035"/>
        </w:trPr>
        <w:tc>
          <w:tcPr>
            <w:cnfStyle w:val="001000000000" w:firstRow="0" w:lastRow="0" w:firstColumn="1" w:lastColumn="0" w:oddVBand="0" w:evenVBand="0" w:oddHBand="0" w:evenHBand="0" w:firstRowFirstColumn="0" w:firstRowLastColumn="0" w:lastRowFirstColumn="0" w:lastRowLastColumn="0"/>
            <w:tcW w:w="979" w:type="dxa"/>
            <w:hideMark/>
          </w:tcPr>
          <w:p w14:paraId="705396D6" w14:textId="77777777" w:rsidR="00F84795" w:rsidRPr="004267DD" w:rsidRDefault="00F84795" w:rsidP="004267DD">
            <w:pPr>
              <w:spacing w:before="0" w:line="240" w:lineRule="auto"/>
              <w:rPr>
                <w:rFonts w:eastAsia="Times New Roman"/>
              </w:rPr>
            </w:pPr>
            <w:r w:rsidRPr="004267DD">
              <w:rPr>
                <w:rFonts w:eastAsia="Times New Roman"/>
              </w:rPr>
              <w:t>LB (LBHE)</w:t>
            </w:r>
          </w:p>
        </w:tc>
        <w:tc>
          <w:tcPr>
            <w:tcW w:w="1651" w:type="dxa"/>
            <w:hideMark/>
          </w:tcPr>
          <w:p w14:paraId="51CE877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7" w:type="dxa"/>
            <w:hideMark/>
          </w:tcPr>
          <w:p w14:paraId="7B30375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10" w:type="dxa"/>
            <w:hideMark/>
          </w:tcPr>
          <w:p w14:paraId="03C83DF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46C180B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8041C9" w14:textId="77777777" w:rsidTr="00F8479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79" w:type="dxa"/>
            <w:hideMark/>
          </w:tcPr>
          <w:p w14:paraId="61EA0BA4" w14:textId="77777777" w:rsidR="00F84795" w:rsidRPr="004267DD" w:rsidRDefault="00F84795" w:rsidP="004267DD">
            <w:pPr>
              <w:spacing w:before="0" w:line="240" w:lineRule="auto"/>
              <w:rPr>
                <w:rFonts w:eastAsia="Times New Roman"/>
              </w:rPr>
            </w:pPr>
            <w:r w:rsidRPr="004267DD">
              <w:rPr>
                <w:rFonts w:eastAsia="Times New Roman"/>
              </w:rPr>
              <w:t>LB (LBUR)</w:t>
            </w:r>
          </w:p>
        </w:tc>
        <w:tc>
          <w:tcPr>
            <w:tcW w:w="1651" w:type="dxa"/>
            <w:hideMark/>
          </w:tcPr>
          <w:p w14:paraId="6ACD84F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7" w:type="dxa"/>
            <w:hideMark/>
          </w:tcPr>
          <w:p w14:paraId="6973EC1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10" w:type="dxa"/>
            <w:hideMark/>
          </w:tcPr>
          <w:p w14:paraId="1F36582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E29A3D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4366F631"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9688719" w14:textId="77777777" w:rsidR="00F84795" w:rsidRPr="004267DD" w:rsidRDefault="00F84795" w:rsidP="004267DD">
            <w:pPr>
              <w:spacing w:before="0" w:line="240" w:lineRule="auto"/>
              <w:rPr>
                <w:rFonts w:eastAsia="Times New Roman"/>
              </w:rPr>
            </w:pPr>
            <w:r w:rsidRPr="004267DD">
              <w:rPr>
                <w:rFonts w:eastAsia="Times New Roman"/>
              </w:rPr>
              <w:lastRenderedPageBreak/>
              <w:t>MH</w:t>
            </w:r>
          </w:p>
        </w:tc>
        <w:tc>
          <w:tcPr>
            <w:tcW w:w="1651" w:type="dxa"/>
            <w:hideMark/>
          </w:tcPr>
          <w:p w14:paraId="1A13A41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E8A262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10" w:type="dxa"/>
            <w:hideMark/>
          </w:tcPr>
          <w:p w14:paraId="14E650F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7215A4F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222636A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FFF9AE1"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6BE584D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5F26743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6146284B"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A19FDB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186715A"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2F0ABBB2"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49CF632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341B673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1A53B4F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BAC069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4FCE878B"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DB76BFF"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00B721D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0C99962A"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MHSEV</w:t>
            </w:r>
          </w:p>
        </w:tc>
        <w:tc>
          <w:tcPr>
            <w:tcW w:w="2910" w:type="dxa"/>
            <w:hideMark/>
          </w:tcPr>
          <w:p w14:paraId="7B227C0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5782CBBA"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4B2D5161"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4132CBB1"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54BD2A3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809E69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MHHLGT</w:t>
            </w:r>
          </w:p>
        </w:tc>
        <w:tc>
          <w:tcPr>
            <w:tcW w:w="2910" w:type="dxa"/>
            <w:hideMark/>
          </w:tcPr>
          <w:p w14:paraId="2EE0CBF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1C1999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1587CAC"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2497C554"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6D79E37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817E55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MHLLT</w:t>
            </w:r>
          </w:p>
        </w:tc>
        <w:tc>
          <w:tcPr>
            <w:tcW w:w="2910" w:type="dxa"/>
            <w:hideMark/>
          </w:tcPr>
          <w:p w14:paraId="47C5C20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1F4A48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8EB0987"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6AB3C413"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0D75F4D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013E406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MHHLT</w:t>
            </w:r>
          </w:p>
        </w:tc>
        <w:tc>
          <w:tcPr>
            <w:tcW w:w="2910" w:type="dxa"/>
            <w:hideMark/>
          </w:tcPr>
          <w:p w14:paraId="4C38C17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724A56A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89369E8" w14:textId="77777777" w:rsidTr="00F84795">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79" w:type="dxa"/>
            <w:hideMark/>
          </w:tcPr>
          <w:p w14:paraId="5BD9572F" w14:textId="77777777" w:rsidR="00F84795" w:rsidRPr="00E82A72" w:rsidRDefault="00F84795" w:rsidP="00E82A72">
            <w:pPr>
              <w:spacing w:before="0" w:line="240" w:lineRule="auto"/>
              <w:rPr>
                <w:rFonts w:eastAsia="Times New Roman"/>
              </w:rPr>
            </w:pPr>
            <w:r w:rsidRPr="00E82A72">
              <w:rPr>
                <w:rFonts w:eastAsia="Times New Roman"/>
              </w:rPr>
              <w:t>QS</w:t>
            </w:r>
          </w:p>
        </w:tc>
        <w:tc>
          <w:tcPr>
            <w:tcW w:w="1651" w:type="dxa"/>
            <w:hideMark/>
          </w:tcPr>
          <w:p w14:paraId="3BF2896E"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628F154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262F45B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4ED0BA9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7A177258" w14:textId="77777777" w:rsidTr="00F84795">
        <w:trPr>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0A52B975" w14:textId="77777777" w:rsidR="00F84795" w:rsidRPr="004267DD" w:rsidRDefault="00F84795" w:rsidP="004267DD">
            <w:pPr>
              <w:spacing w:before="0" w:line="240" w:lineRule="auto"/>
              <w:rPr>
                <w:rFonts w:eastAsia="Times New Roman"/>
              </w:rPr>
            </w:pPr>
            <w:r w:rsidRPr="004267DD">
              <w:rPr>
                <w:rFonts w:eastAsia="Times New Roman"/>
              </w:rPr>
              <w:t>QS (QSCO)</w:t>
            </w:r>
          </w:p>
        </w:tc>
        <w:tc>
          <w:tcPr>
            <w:tcW w:w="1651" w:type="dxa"/>
            <w:hideMark/>
          </w:tcPr>
          <w:p w14:paraId="22A17E9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QSSTRESC, QSBLFL</w:t>
            </w:r>
          </w:p>
        </w:tc>
        <w:tc>
          <w:tcPr>
            <w:tcW w:w="1727" w:type="dxa"/>
            <w:hideMark/>
          </w:tcPr>
          <w:p w14:paraId="2883475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 Y</w:t>
            </w:r>
          </w:p>
        </w:tc>
        <w:tc>
          <w:tcPr>
            <w:tcW w:w="2910" w:type="dxa"/>
            <w:hideMark/>
          </w:tcPr>
          <w:p w14:paraId="4F53D90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35CFA5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69FACA28"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08A9CDE" w14:textId="77777777" w:rsidR="00F84795" w:rsidRPr="004267DD" w:rsidRDefault="00F84795" w:rsidP="004267DD">
            <w:pPr>
              <w:spacing w:before="0" w:line="240" w:lineRule="auto"/>
              <w:rPr>
                <w:rFonts w:eastAsia="Times New Roman"/>
              </w:rPr>
            </w:pPr>
            <w:r w:rsidRPr="004267DD">
              <w:rPr>
                <w:rFonts w:eastAsia="Times New Roman"/>
              </w:rPr>
              <w:t>SE</w:t>
            </w:r>
          </w:p>
        </w:tc>
        <w:tc>
          <w:tcPr>
            <w:tcW w:w="1651" w:type="dxa"/>
            <w:hideMark/>
          </w:tcPr>
          <w:p w14:paraId="10B0D71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6B37D96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SESTDY</w:t>
            </w:r>
          </w:p>
        </w:tc>
        <w:tc>
          <w:tcPr>
            <w:tcW w:w="2910" w:type="dxa"/>
            <w:hideMark/>
          </w:tcPr>
          <w:p w14:paraId="589D2F8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5214FB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5135A26"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52A5BB6" w14:textId="77777777" w:rsidR="00F84795" w:rsidRPr="004267DD" w:rsidRDefault="00F84795" w:rsidP="004267DD">
            <w:pPr>
              <w:spacing w:before="0" w:line="240" w:lineRule="auto"/>
              <w:rPr>
                <w:rFonts w:eastAsia="Times New Roman"/>
              </w:rPr>
            </w:pPr>
            <w:r w:rsidRPr="004267DD">
              <w:rPr>
                <w:rFonts w:eastAsia="Times New Roman"/>
              </w:rPr>
              <w:t>SE</w:t>
            </w:r>
          </w:p>
        </w:tc>
        <w:tc>
          <w:tcPr>
            <w:tcW w:w="1651" w:type="dxa"/>
            <w:hideMark/>
          </w:tcPr>
          <w:p w14:paraId="550D46A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95B95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SEENDY</w:t>
            </w:r>
          </w:p>
        </w:tc>
        <w:tc>
          <w:tcPr>
            <w:tcW w:w="2910" w:type="dxa"/>
            <w:hideMark/>
          </w:tcPr>
          <w:p w14:paraId="498F01B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5DA8F03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3893F9F" w14:textId="77777777" w:rsidTr="00F84795">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979" w:type="dxa"/>
            <w:hideMark/>
          </w:tcPr>
          <w:p w14:paraId="42762F2F" w14:textId="77777777" w:rsidR="00F84795" w:rsidRPr="00F84795" w:rsidRDefault="00F84795" w:rsidP="00E82A72">
            <w:pPr>
              <w:spacing w:before="0" w:line="240" w:lineRule="auto"/>
              <w:rPr>
                <w:rFonts w:eastAsia="Times New Roman"/>
              </w:rPr>
            </w:pPr>
            <w:r w:rsidRPr="00F84795">
              <w:rPr>
                <w:rFonts w:eastAsia="Times New Roman"/>
              </w:rPr>
              <w:t>SV</w:t>
            </w:r>
          </w:p>
        </w:tc>
        <w:tc>
          <w:tcPr>
            <w:tcW w:w="1651" w:type="dxa"/>
          </w:tcPr>
          <w:p w14:paraId="4AFCED93"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7" w:type="dxa"/>
            <w:hideMark/>
          </w:tcPr>
          <w:p w14:paraId="6432EF86"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10" w:type="dxa"/>
            <w:hideMark/>
          </w:tcPr>
          <w:p w14:paraId="111BE0B1"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32" w:type="dxa"/>
            <w:hideMark/>
          </w:tcPr>
          <w:p w14:paraId="7025C1D0"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F97637F" w14:textId="77777777" w:rsidTr="00F84795">
        <w:trPr>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735AA8BA" w14:textId="77777777" w:rsidR="00F84795" w:rsidRPr="004267DD" w:rsidRDefault="00F84795" w:rsidP="004267DD">
            <w:pPr>
              <w:spacing w:before="0" w:line="240" w:lineRule="auto"/>
              <w:rPr>
                <w:rFonts w:eastAsia="Times New Roman"/>
              </w:rPr>
            </w:pPr>
            <w:r w:rsidRPr="004267DD">
              <w:rPr>
                <w:rFonts w:eastAsia="Times New Roman"/>
              </w:rPr>
              <w:t>TS</w:t>
            </w:r>
          </w:p>
        </w:tc>
        <w:tc>
          <w:tcPr>
            <w:tcW w:w="1651" w:type="dxa"/>
            <w:hideMark/>
          </w:tcPr>
          <w:p w14:paraId="7807CC0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w:t>
            </w:r>
          </w:p>
        </w:tc>
        <w:tc>
          <w:tcPr>
            <w:tcW w:w="1727" w:type="dxa"/>
            <w:hideMark/>
          </w:tcPr>
          <w:p w14:paraId="5E2BD88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 Group</w:t>
            </w:r>
          </w:p>
        </w:tc>
        <w:tc>
          <w:tcPr>
            <w:tcW w:w="2910" w:type="dxa"/>
            <w:hideMark/>
          </w:tcPr>
          <w:p w14:paraId="531E89B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 xml:space="preserve">TSPARM value not found in 'Trial Summary Parameter Test Name' extensible </w:t>
            </w:r>
            <w:proofErr w:type="spellStart"/>
            <w:r w:rsidRPr="004267DD">
              <w:rPr>
                <w:rFonts w:eastAsia="Times New Roman"/>
              </w:rPr>
              <w:t>codelist</w:t>
            </w:r>
            <w:proofErr w:type="spellEnd"/>
          </w:p>
        </w:tc>
        <w:tc>
          <w:tcPr>
            <w:tcW w:w="1358" w:type="dxa"/>
            <w:hideMark/>
          </w:tcPr>
          <w:p w14:paraId="5596D13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5E4A4E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472115FC" w14:textId="77777777" w:rsidTr="00F8479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6DD0EBB5" w14:textId="77777777" w:rsidR="00F84795" w:rsidRPr="004267DD" w:rsidRDefault="00F84795" w:rsidP="004267DD">
            <w:pPr>
              <w:spacing w:before="0" w:line="240" w:lineRule="auto"/>
              <w:rPr>
                <w:rFonts w:eastAsia="Times New Roman"/>
              </w:rPr>
            </w:pPr>
            <w:r w:rsidRPr="004267DD">
              <w:rPr>
                <w:rFonts w:eastAsia="Times New Roman"/>
              </w:rPr>
              <w:t>TS</w:t>
            </w:r>
          </w:p>
        </w:tc>
        <w:tc>
          <w:tcPr>
            <w:tcW w:w="1651" w:type="dxa"/>
            <w:hideMark/>
          </w:tcPr>
          <w:p w14:paraId="02EF603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w:t>
            </w:r>
          </w:p>
        </w:tc>
        <w:tc>
          <w:tcPr>
            <w:tcW w:w="1727" w:type="dxa"/>
            <w:hideMark/>
          </w:tcPr>
          <w:p w14:paraId="344BC3C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AGESPAN</w:t>
            </w:r>
          </w:p>
        </w:tc>
        <w:tc>
          <w:tcPr>
            <w:tcW w:w="2910" w:type="dxa"/>
            <w:hideMark/>
          </w:tcPr>
          <w:p w14:paraId="59A264F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 xml:space="preserve">TSPARMCD value not found in 'Trial Summary Parameter Test Code' extensible </w:t>
            </w:r>
            <w:proofErr w:type="spellStart"/>
            <w:r w:rsidRPr="004267DD">
              <w:rPr>
                <w:rFonts w:eastAsia="Times New Roman"/>
              </w:rPr>
              <w:t>codelist</w:t>
            </w:r>
            <w:proofErr w:type="spellEnd"/>
          </w:p>
        </w:tc>
        <w:tc>
          <w:tcPr>
            <w:tcW w:w="1358" w:type="dxa"/>
            <w:hideMark/>
          </w:tcPr>
          <w:p w14:paraId="46072C2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C3562E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5B01C276" w14:textId="77777777" w:rsidTr="00F84795">
        <w:trPr>
          <w:trHeight w:val="528"/>
        </w:trPr>
        <w:tc>
          <w:tcPr>
            <w:cnfStyle w:val="001000000000" w:firstRow="0" w:lastRow="0" w:firstColumn="1" w:lastColumn="0" w:oddVBand="0" w:evenVBand="0" w:oddHBand="0" w:evenHBand="0" w:firstRowFirstColumn="0" w:firstRowLastColumn="0" w:lastRowFirstColumn="0" w:lastRowLastColumn="0"/>
            <w:tcW w:w="979" w:type="dxa"/>
            <w:hideMark/>
          </w:tcPr>
          <w:p w14:paraId="5B553000" w14:textId="77777777" w:rsidR="00F84795" w:rsidRPr="00F84795" w:rsidRDefault="00F84795" w:rsidP="00E82A72">
            <w:pPr>
              <w:spacing w:before="0" w:line="240" w:lineRule="auto"/>
              <w:rPr>
                <w:rFonts w:eastAsia="Times New Roman"/>
              </w:rPr>
            </w:pPr>
            <w:r w:rsidRPr="00F84795">
              <w:rPr>
                <w:rFonts w:eastAsia="Times New Roman"/>
              </w:rPr>
              <w:lastRenderedPageBreak/>
              <w:t>VS</w:t>
            </w:r>
          </w:p>
        </w:tc>
        <w:tc>
          <w:tcPr>
            <w:tcW w:w="1651" w:type="dxa"/>
          </w:tcPr>
          <w:p w14:paraId="6E1F4677"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7" w:type="dxa"/>
            <w:hideMark/>
          </w:tcPr>
          <w:p w14:paraId="40DF3499"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10" w:type="dxa"/>
            <w:hideMark/>
          </w:tcPr>
          <w:p w14:paraId="4DF1A4AD"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32" w:type="dxa"/>
            <w:hideMark/>
          </w:tcPr>
          <w:p w14:paraId="30F5A683"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p w14:paraId="7DE70E54" w14:textId="4B30BB27" w:rsidR="00353022" w:rsidRDefault="006F4B9E" w:rsidP="00EB6B77">
      <w:pPr>
        <w:pStyle w:val="ListNumber"/>
      </w:pPr>
      <w:r>
        <w:t>Text for AE issues</w:t>
      </w:r>
    </w:p>
    <w:sectPr w:rsidR="00353022" w:rsidSect="00503AAE">
      <w:headerReference w:type="default" r:id="rId14"/>
      <w:footerReference w:type="default" r:id="rId15"/>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pschaefer@vca-plus.com" w:date="2017-06-30T17:55:00Z" w:initials="p">
    <w:p w14:paraId="71C58E74" w14:textId="77777777" w:rsidR="006C31D7" w:rsidRDefault="006C31D7">
      <w:pPr>
        <w:pStyle w:val="CommentText"/>
      </w:pPr>
      <w:r>
        <w:rPr>
          <w:rStyle w:val="CommentReference"/>
        </w:rPr>
        <w:annotationRef/>
      </w:r>
      <w:r>
        <w:t xml:space="preserve">Need to add the description for LB and SUPPLB </w:t>
      </w:r>
    </w:p>
  </w:comment>
  <w:comment w:id="19" w:author="pschaefer@vca-plus.com" w:date="2017-07-27T10:10:00Z" w:initials="p">
    <w:p w14:paraId="2B20D3DF" w14:textId="785F2F4F" w:rsidR="006715A7" w:rsidRDefault="006715A7">
      <w:pPr>
        <w:pStyle w:val="CommentText"/>
      </w:pPr>
      <w:r>
        <w:rPr>
          <w:rStyle w:val="CommentReference"/>
        </w:rPr>
        <w:annotationRef/>
      </w:r>
      <w:r>
        <w:t>Add some text for the most important issues – refer to the table</w:t>
      </w:r>
    </w:p>
  </w:comment>
  <w:comment w:id="20" w:author="pschaefer@vca-plus.com" w:date="2017-07-27T10:09:00Z" w:initials="p">
    <w:p w14:paraId="0C8CEB40" w14:textId="49236886" w:rsidR="006715A7" w:rsidRDefault="006715A7">
      <w:pPr>
        <w:pStyle w:val="CommentText"/>
      </w:pPr>
      <w:r>
        <w:rPr>
          <w:rStyle w:val="CommentReference"/>
        </w:rPr>
        <w:annotationRef/>
      </w:r>
      <w:r>
        <w:t xml:space="preserve">Push to the top of the list </w:t>
      </w:r>
    </w:p>
  </w:comment>
  <w:comment w:id="21" w:author="pschaefer@vca-plus.com" w:date="2017-07-27T10:10:00Z" w:initials="p">
    <w:p w14:paraId="1EB2E5AF" w14:textId="71F43D00" w:rsidR="006715A7" w:rsidRDefault="006715A7">
      <w:pPr>
        <w:pStyle w:val="CommentText"/>
      </w:pPr>
      <w:r>
        <w:rPr>
          <w:rStyle w:val="CommentReference"/>
        </w:rPr>
        <w:annotationRef/>
      </w:r>
      <w:r>
        <w:t>Push to the top of the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C58E74" w15:done="0"/>
  <w15:commentEx w15:paraId="2B20D3DF" w15:done="0"/>
  <w15:commentEx w15:paraId="0C8CEB40" w15:done="0"/>
  <w15:commentEx w15:paraId="1EB2E5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C58E74" w16cid:durableId="1D010F00"/>
  <w16cid:commentId w16cid:paraId="2B20D3DF" w16cid:durableId="1D243A95"/>
  <w16cid:commentId w16cid:paraId="0C8CEB40" w16cid:durableId="1D243A68"/>
  <w16cid:commentId w16cid:paraId="1EB2E5AF" w16cid:durableId="1D243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56BF6" w14:textId="77777777" w:rsidR="0040164F" w:rsidRDefault="0040164F" w:rsidP="00353022">
      <w:pPr>
        <w:spacing w:before="0" w:line="240" w:lineRule="auto"/>
      </w:pPr>
      <w:r>
        <w:separator/>
      </w:r>
    </w:p>
  </w:endnote>
  <w:endnote w:type="continuationSeparator" w:id="0">
    <w:p w14:paraId="303307E9" w14:textId="77777777" w:rsidR="0040164F" w:rsidRDefault="0040164F"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6F16FD4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BC38CD">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C38CD">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260FD581"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BC38C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C38CD">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C5370FB"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BC38CD">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C38CD">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4261A" w14:textId="77777777" w:rsidR="0040164F" w:rsidRDefault="0040164F" w:rsidP="00353022">
      <w:pPr>
        <w:spacing w:before="0" w:line="240" w:lineRule="auto"/>
      </w:pPr>
      <w:r>
        <w:separator/>
      </w:r>
    </w:p>
  </w:footnote>
  <w:footnote w:type="continuationSeparator" w:id="0">
    <w:p w14:paraId="0684890D" w14:textId="77777777" w:rsidR="0040164F" w:rsidRDefault="0040164F"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0AB88351" w:rsidR="00353022" w:rsidRPr="00A63C36" w:rsidRDefault="00BC38CD" w:rsidP="00353022">
    <w:pPr>
      <w:pStyle w:val="Header"/>
      <w:tabs>
        <w:tab w:val="clear" w:pos="4680"/>
        <w:tab w:val="clear" w:pos="9360"/>
        <w:tab w:val="right" w:pos="12870"/>
      </w:tabs>
      <w:jc w:val="right"/>
      <w:rPr>
        <w:sz w:val="30"/>
        <w:szCs w:val="30"/>
      </w:rPr>
    </w:pPr>
    <w:r>
      <w:rPr>
        <w:sz w:val="30"/>
        <w:szCs w:val="30"/>
      </w:rPr>
      <w:t>ReadMe on CDISCPILOT0</w:t>
    </w:r>
    <w:r w:rsidR="00353022">
      <w:rPr>
        <w:sz w:val="30"/>
        <w:szCs w:val="30"/>
      </w:rPr>
      <w:t>2 Updated for SDTMIG v3.2</w:t>
    </w:r>
  </w:p>
  <w:p w14:paraId="57EC2DB2" w14:textId="77777777" w:rsidR="008B650B" w:rsidRPr="00353022" w:rsidRDefault="0040164F" w:rsidP="00353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schaefer@vca-plus.com">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22"/>
    <w:rsid w:val="00277976"/>
    <w:rsid w:val="002A29BD"/>
    <w:rsid w:val="00353022"/>
    <w:rsid w:val="0040164F"/>
    <w:rsid w:val="004239C8"/>
    <w:rsid w:val="004267DD"/>
    <w:rsid w:val="005524A0"/>
    <w:rsid w:val="006458C0"/>
    <w:rsid w:val="006715A7"/>
    <w:rsid w:val="006C31D7"/>
    <w:rsid w:val="006F4B9E"/>
    <w:rsid w:val="00720C7F"/>
    <w:rsid w:val="009F5CD7"/>
    <w:rsid w:val="00A644A3"/>
    <w:rsid w:val="00BB33CD"/>
    <w:rsid w:val="00BC38CD"/>
    <w:rsid w:val="00CD11C1"/>
    <w:rsid w:val="00E82A72"/>
    <w:rsid w:val="00EB6B77"/>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15:chartTrackingRefBased/>
  <w15:docId w15:val="{31E863FF-AA76-4D1F-B816-0B7FA693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AAD2-EDFA-4525-A566-2BF727C6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pschaefer@vca-plus.com</dc:creator>
  <cp:keywords/>
  <dc:description/>
  <cp:lastModifiedBy>pschaefer@vca-plus.com</cp:lastModifiedBy>
  <cp:revision>10</cp:revision>
  <dcterms:created xsi:type="dcterms:W3CDTF">2017-06-30T20:45:00Z</dcterms:created>
  <dcterms:modified xsi:type="dcterms:W3CDTF">2017-08-10T14:26:00Z</dcterms:modified>
</cp:coreProperties>
</file>