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14" w:rsidRDefault="001A72F1" w:rsidP="001A72F1">
      <w:pPr>
        <w:pStyle w:val="Heading2"/>
      </w:pPr>
      <w:r>
        <w:t xml:space="preserve">Title: </w:t>
      </w:r>
      <w:r w:rsidR="008A212F">
        <w:t xml:space="preserve">One Year Later – Results of the </w:t>
      </w:r>
      <w:r>
        <w:t xml:space="preserve">Test Data Factory </w:t>
      </w:r>
      <w:r w:rsidR="004E5DF1">
        <w:t xml:space="preserve">(TDF) </w:t>
      </w:r>
      <w:r>
        <w:t>Project</w:t>
      </w:r>
    </w:p>
    <w:p w:rsidR="0096506E" w:rsidRPr="0096506E" w:rsidRDefault="0024022C" w:rsidP="0096506E">
      <w:r>
        <w:t>Authors: Peter Schaefer, VCA-Plus</w:t>
      </w:r>
      <w:r w:rsidR="00DA03DB">
        <w:t>, and the TDF Project Team</w:t>
      </w:r>
    </w:p>
    <w:p w:rsidR="001A72F1" w:rsidRDefault="001A72F1" w:rsidP="001A7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A03DB">
        <w:rPr>
          <w:rFonts w:ascii="Times New Roman" w:hAnsi="Times New Roman" w:cs="Times New Roman"/>
          <w:sz w:val="24"/>
          <w:szCs w:val="24"/>
        </w:rPr>
        <w:t xml:space="preserve">Test Data Factory project </w:t>
      </w:r>
      <w:r w:rsidR="008A212F">
        <w:rPr>
          <w:rFonts w:ascii="Times New Roman" w:hAnsi="Times New Roman" w:cs="Times New Roman"/>
          <w:sz w:val="24"/>
          <w:szCs w:val="24"/>
        </w:rPr>
        <w:t>is part of</w:t>
      </w:r>
      <w:r w:rsidR="00DA03DB">
        <w:rPr>
          <w:rFonts w:ascii="Times New Roman" w:hAnsi="Times New Roman" w:cs="Times New Roman"/>
          <w:sz w:val="24"/>
          <w:szCs w:val="24"/>
        </w:rPr>
        <w:t xml:space="preserve"> the </w:t>
      </w:r>
      <w:del w:id="0" w:author="Nancy Brucken" w:date="2018-01-05T09:22:00Z">
        <w:r w:rsidDel="00197D3A">
          <w:rPr>
            <w:rFonts w:ascii="Times New Roman" w:hAnsi="Times New Roman" w:cs="Times New Roman"/>
            <w:sz w:val="24"/>
            <w:szCs w:val="24"/>
          </w:rPr>
          <w:delText>“</w:delText>
        </w:r>
      </w:del>
      <w:r>
        <w:rPr>
          <w:rFonts w:ascii="Times New Roman" w:hAnsi="Times New Roman" w:cs="Times New Roman"/>
          <w:sz w:val="24"/>
          <w:szCs w:val="24"/>
        </w:rPr>
        <w:t>Standard Analyses and Code Sharing</w:t>
      </w:r>
      <w:del w:id="1" w:author="Nancy Brucken" w:date="2018-01-05T09:22:00Z">
        <w:r w:rsidDel="00197D3A">
          <w:rPr>
            <w:rFonts w:ascii="Times New Roman" w:hAnsi="Times New Roman" w:cs="Times New Roman"/>
            <w:sz w:val="24"/>
            <w:szCs w:val="24"/>
          </w:rPr>
          <w:delText>”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Working Group. With this project</w:t>
      </w:r>
      <w:ins w:id="2" w:author="Nancy Brucken" w:date="2018-01-05T09:22:00Z">
        <w:r w:rsidR="00197D3A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the working group </w:t>
      </w:r>
      <w:r w:rsidR="00DA03DB">
        <w:rPr>
          <w:rFonts w:ascii="Times New Roman" w:hAnsi="Times New Roman" w:cs="Times New Roman"/>
          <w:sz w:val="24"/>
          <w:szCs w:val="24"/>
        </w:rPr>
        <w:t xml:space="preserve">has </w:t>
      </w:r>
      <w:r w:rsidR="004E5DF1">
        <w:rPr>
          <w:rFonts w:ascii="Times New Roman" w:hAnsi="Times New Roman" w:cs="Times New Roman"/>
          <w:sz w:val="24"/>
          <w:szCs w:val="24"/>
        </w:rPr>
        <w:t>acknowledge</w:t>
      </w:r>
      <w:r w:rsidR="00DA03D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2F1">
        <w:rPr>
          <w:rFonts w:ascii="Times New Roman" w:hAnsi="Times New Roman" w:cs="Times New Roman"/>
          <w:sz w:val="24"/>
          <w:szCs w:val="24"/>
        </w:rPr>
        <w:t xml:space="preserve">that testing </w:t>
      </w:r>
      <w:r>
        <w:rPr>
          <w:rFonts w:ascii="Times New Roman" w:hAnsi="Times New Roman" w:cs="Times New Roman"/>
          <w:sz w:val="24"/>
          <w:szCs w:val="24"/>
        </w:rPr>
        <w:t>with appropriate test data is</w:t>
      </w:r>
      <w:r w:rsidRPr="001A72F1">
        <w:rPr>
          <w:rFonts w:ascii="Times New Roman" w:hAnsi="Times New Roman" w:cs="Times New Roman"/>
          <w:sz w:val="24"/>
          <w:szCs w:val="24"/>
        </w:rPr>
        <w:t xml:space="preserve"> an essential part of any </w:t>
      </w:r>
      <w:r>
        <w:rPr>
          <w:rFonts w:ascii="Times New Roman" w:hAnsi="Times New Roman" w:cs="Times New Roman"/>
          <w:sz w:val="24"/>
          <w:szCs w:val="24"/>
        </w:rPr>
        <w:t>solution</w:t>
      </w:r>
      <w:r w:rsidRPr="001A72F1">
        <w:rPr>
          <w:rFonts w:ascii="Times New Roman" w:hAnsi="Times New Roman" w:cs="Times New Roman"/>
          <w:sz w:val="24"/>
          <w:szCs w:val="24"/>
        </w:rPr>
        <w:t xml:space="preserve"> development. </w:t>
      </w:r>
      <w:r w:rsidR="00DA03DB">
        <w:rPr>
          <w:rFonts w:ascii="Times New Roman" w:hAnsi="Times New Roman" w:cs="Times New Roman"/>
          <w:sz w:val="24"/>
          <w:szCs w:val="24"/>
        </w:rPr>
        <w:t xml:space="preserve">During the first year, the project team has focused on the CDISC Pilot datasets and has completed the update of the SDTM and ADaM datasets to comply with </w:t>
      </w:r>
      <w:del w:id="3" w:author="Nancy Brucken" w:date="2018-01-05T09:23:00Z">
        <w:r w:rsidR="00DA03DB" w:rsidDel="00197D3A">
          <w:rPr>
            <w:rFonts w:ascii="Times New Roman" w:hAnsi="Times New Roman" w:cs="Times New Roman"/>
            <w:sz w:val="24"/>
            <w:szCs w:val="24"/>
          </w:rPr>
          <w:delText xml:space="preserve">new </w:delText>
        </w:r>
      </w:del>
      <w:ins w:id="4" w:author="Nancy Brucken" w:date="2018-01-05T09:23:00Z">
        <w:r w:rsidR="00197D3A">
          <w:rPr>
            <w:rFonts w:ascii="Times New Roman" w:hAnsi="Times New Roman" w:cs="Times New Roman"/>
            <w:sz w:val="24"/>
            <w:szCs w:val="24"/>
          </w:rPr>
          <w:t>current</w:t>
        </w:r>
        <w:r w:rsidR="00197D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A03DB">
        <w:rPr>
          <w:rFonts w:ascii="Times New Roman" w:hAnsi="Times New Roman" w:cs="Times New Roman"/>
          <w:sz w:val="24"/>
          <w:szCs w:val="24"/>
        </w:rPr>
        <w:t>versions of the standards</w:t>
      </w:r>
      <w:r w:rsidRPr="001A72F1">
        <w:rPr>
          <w:rFonts w:ascii="Times New Roman" w:hAnsi="Times New Roman" w:cs="Times New Roman"/>
          <w:sz w:val="24"/>
          <w:szCs w:val="24"/>
        </w:rPr>
        <w:t>.</w:t>
      </w:r>
      <w:r w:rsidR="00171E0B">
        <w:rPr>
          <w:rFonts w:ascii="Times New Roman" w:hAnsi="Times New Roman" w:cs="Times New Roman"/>
          <w:sz w:val="24"/>
          <w:szCs w:val="24"/>
        </w:rPr>
        <w:t xml:space="preserve"> </w:t>
      </w:r>
      <w:r w:rsidR="00DA03DB">
        <w:rPr>
          <w:rFonts w:ascii="Times New Roman" w:hAnsi="Times New Roman" w:cs="Times New Roman"/>
          <w:sz w:val="24"/>
          <w:szCs w:val="24"/>
        </w:rPr>
        <w:t>The updated datasets come with documentation of deviations</w:t>
      </w:r>
      <w:ins w:id="5" w:author="Nancy Brucken" w:date="2018-01-05T09:23:00Z">
        <w:r w:rsidR="00197D3A">
          <w:rPr>
            <w:rFonts w:ascii="Times New Roman" w:hAnsi="Times New Roman" w:cs="Times New Roman"/>
            <w:sz w:val="24"/>
            <w:szCs w:val="24"/>
          </w:rPr>
          <w:t>,</w:t>
        </w:r>
      </w:ins>
      <w:r w:rsidR="00DA03DB">
        <w:rPr>
          <w:rFonts w:ascii="Times New Roman" w:hAnsi="Times New Roman" w:cs="Times New Roman"/>
          <w:sz w:val="24"/>
          <w:szCs w:val="24"/>
        </w:rPr>
        <w:t xml:space="preserve"> and can be used by anyone for their testing effort. </w:t>
      </w:r>
    </w:p>
    <w:p w:rsidR="001A72F1" w:rsidRPr="001A72F1" w:rsidRDefault="001A72F1" w:rsidP="001A72F1">
      <w:r>
        <w:rPr>
          <w:rFonts w:ascii="Times New Roman" w:hAnsi="Times New Roman" w:cs="Times New Roman"/>
          <w:sz w:val="24"/>
          <w:szCs w:val="24"/>
        </w:rPr>
        <w:t>Th</w:t>
      </w:r>
      <w:r w:rsidR="008A212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poster will provide </w:t>
      </w:r>
      <w:r w:rsidR="00DA03DB">
        <w:rPr>
          <w:rFonts w:ascii="Times New Roman" w:hAnsi="Times New Roman" w:cs="Times New Roman"/>
          <w:sz w:val="24"/>
          <w:szCs w:val="24"/>
        </w:rPr>
        <w:t xml:space="preserve">insight into the work that was done, summarize the results, </w:t>
      </w:r>
      <w:ins w:id="6" w:author="Nancy Brucken" w:date="2018-01-05T09:23:00Z">
        <w:r w:rsidR="00197D3A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DA03DB">
        <w:rPr>
          <w:rFonts w:ascii="Times New Roman" w:hAnsi="Times New Roman" w:cs="Times New Roman"/>
          <w:sz w:val="24"/>
          <w:szCs w:val="24"/>
        </w:rPr>
        <w:t xml:space="preserve">will help users </w:t>
      </w:r>
      <w:del w:id="7" w:author="Nancy Brucken" w:date="2018-01-05T09:23:00Z">
        <w:r w:rsidR="00DA03DB" w:rsidDel="00197D3A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r w:rsidR="00DA03DB">
        <w:rPr>
          <w:rFonts w:ascii="Times New Roman" w:hAnsi="Times New Roman" w:cs="Times New Roman"/>
          <w:sz w:val="24"/>
          <w:szCs w:val="24"/>
        </w:rPr>
        <w:t>take advantage of the updated datasets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1E0B">
        <w:rPr>
          <w:rFonts w:ascii="Times New Roman" w:hAnsi="Times New Roman" w:cs="Times New Roman"/>
          <w:sz w:val="24"/>
          <w:szCs w:val="24"/>
        </w:rPr>
        <w:t xml:space="preserve">In addition, the poster will outline </w:t>
      </w:r>
      <w:r w:rsidR="008A212F">
        <w:rPr>
          <w:rFonts w:ascii="Times New Roman" w:hAnsi="Times New Roman" w:cs="Times New Roman"/>
          <w:sz w:val="24"/>
          <w:szCs w:val="24"/>
        </w:rPr>
        <w:t xml:space="preserve">the project roadmap ahead, including the vison of </w:t>
      </w:r>
      <w:r w:rsidR="00171E0B">
        <w:rPr>
          <w:rFonts w:ascii="Times New Roman" w:hAnsi="Times New Roman" w:cs="Times New Roman"/>
          <w:sz w:val="24"/>
          <w:szCs w:val="24"/>
        </w:rPr>
        <w:t xml:space="preserve">provisioning </w:t>
      </w:r>
      <w:del w:id="8" w:author="Nancy Brucken" w:date="2018-01-05T09:24:00Z">
        <w:r w:rsidR="008A212F" w:rsidDel="00197D3A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="00171E0B">
        <w:rPr>
          <w:rFonts w:ascii="Times New Roman" w:hAnsi="Times New Roman" w:cs="Times New Roman"/>
          <w:sz w:val="24"/>
          <w:szCs w:val="24"/>
        </w:rPr>
        <w:t xml:space="preserve">test datasets </w:t>
      </w:r>
      <w:del w:id="9" w:author="Nancy Brucken" w:date="2018-01-05T09:24:00Z">
        <w:r w:rsidR="00171E0B" w:rsidDel="00197D3A">
          <w:rPr>
            <w:rFonts w:ascii="Times New Roman" w:hAnsi="Times New Roman" w:cs="Times New Roman"/>
            <w:sz w:val="24"/>
            <w:szCs w:val="24"/>
          </w:rPr>
          <w:delText>based on</w:delText>
        </w:r>
      </w:del>
      <w:ins w:id="10" w:author="Nancy Brucken" w:date="2018-01-05T09:24:00Z">
        <w:r w:rsidR="00197D3A">
          <w:rPr>
            <w:rFonts w:ascii="Times New Roman" w:hAnsi="Times New Roman" w:cs="Times New Roman"/>
            <w:sz w:val="24"/>
            <w:szCs w:val="24"/>
          </w:rPr>
          <w:t>created by</w:t>
        </w:r>
      </w:ins>
      <w:bookmarkStart w:id="11" w:name="_GoBack"/>
      <w:bookmarkEnd w:id="11"/>
      <w:r w:rsidR="00171E0B">
        <w:rPr>
          <w:rFonts w:ascii="Times New Roman" w:hAnsi="Times New Roman" w:cs="Times New Roman"/>
          <w:sz w:val="24"/>
          <w:szCs w:val="24"/>
        </w:rPr>
        <w:t xml:space="preserve"> simulati</w:t>
      </w:r>
      <w:r w:rsidR="008A212F">
        <w:rPr>
          <w:rFonts w:ascii="Times New Roman" w:hAnsi="Times New Roman" w:cs="Times New Roman"/>
          <w:sz w:val="24"/>
          <w:szCs w:val="24"/>
        </w:rPr>
        <w:t xml:space="preserve">ng </w:t>
      </w:r>
      <w:r w:rsidR="00171E0B">
        <w:rPr>
          <w:rFonts w:ascii="Times New Roman" w:hAnsi="Times New Roman" w:cs="Times New Roman"/>
          <w:sz w:val="24"/>
          <w:szCs w:val="24"/>
        </w:rPr>
        <w:t xml:space="preserve">clinical study data </w:t>
      </w:r>
      <w:r w:rsidR="008A212F">
        <w:rPr>
          <w:rFonts w:ascii="Times New Roman" w:hAnsi="Times New Roman" w:cs="Times New Roman"/>
          <w:sz w:val="24"/>
          <w:szCs w:val="24"/>
        </w:rPr>
        <w:t>based on</w:t>
      </w:r>
      <w:r w:rsidR="00171E0B">
        <w:rPr>
          <w:rFonts w:ascii="Times New Roman" w:hAnsi="Times New Roman" w:cs="Times New Roman"/>
          <w:sz w:val="24"/>
          <w:szCs w:val="24"/>
        </w:rPr>
        <w:t xml:space="preserve"> user input. </w:t>
      </w:r>
    </w:p>
    <w:sectPr w:rsidR="001A72F1" w:rsidRPr="001A72F1" w:rsidSect="00C325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5F" w:rsidRDefault="004F0C5F" w:rsidP="000471FE">
      <w:r>
        <w:separator/>
      </w:r>
    </w:p>
  </w:endnote>
  <w:endnote w:type="continuationSeparator" w:id="0">
    <w:p w:rsidR="004F0C5F" w:rsidRDefault="004F0C5F" w:rsidP="0004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38" w:rsidRDefault="00191A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7220C0">
    <w:pPr>
      <w:pStyle w:val="Footer"/>
    </w:pPr>
    <w:r>
      <w:t xml:space="preserve">© </w:t>
    </w:r>
    <w:r w:rsidR="00EF3515">
      <w:fldChar w:fldCharType="begin"/>
    </w:r>
    <w:r>
      <w:instrText xml:space="preserve"> DATE \@ "yyyy" \* MERGEFORMAT </w:instrText>
    </w:r>
    <w:r w:rsidR="00EF3515">
      <w:fldChar w:fldCharType="separate"/>
    </w:r>
    <w:r w:rsidR="00197D3A">
      <w:rPr>
        <w:noProof/>
      </w:rPr>
      <w:t>2018</w:t>
    </w:r>
    <w:r w:rsidR="00EF3515">
      <w:fldChar w:fldCharType="end"/>
    </w:r>
    <w:r w:rsidR="000471FE">
      <w:t xml:space="preserve"> </w:t>
    </w:r>
    <w:r w:rsidR="004A042D">
      <w:t>VCA-Plus</w:t>
    </w:r>
    <w:r w:rsidR="004220B3">
      <w:t>, Inc.</w:t>
    </w:r>
    <w:r w:rsidR="000471FE">
      <w:tab/>
    </w:r>
    <w:r w:rsidR="000471FE">
      <w:tab/>
    </w:r>
    <w:r w:rsidR="004F0C5F">
      <w:fldChar w:fldCharType="begin"/>
    </w:r>
    <w:r w:rsidR="004F0C5F">
      <w:instrText xml:space="preserve"> PAGE   \* MERGEFORMAT </w:instrText>
    </w:r>
    <w:r w:rsidR="004F0C5F">
      <w:fldChar w:fldCharType="separate"/>
    </w:r>
    <w:r w:rsidR="00197D3A">
      <w:rPr>
        <w:noProof/>
      </w:rPr>
      <w:t>1</w:t>
    </w:r>
    <w:r w:rsidR="004F0C5F">
      <w:rPr>
        <w:noProof/>
      </w:rPr>
      <w:fldChar w:fldCharType="end"/>
    </w:r>
    <w:r w:rsidR="000471FE">
      <w:t xml:space="preserve"> of </w:t>
    </w:r>
    <w:fldSimple w:instr=" NUMPAGES   \* MERGEFORMAT ">
      <w:r w:rsidR="00197D3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38" w:rsidRDefault="00191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5F" w:rsidRDefault="004F0C5F" w:rsidP="000471FE">
      <w:r>
        <w:separator/>
      </w:r>
    </w:p>
  </w:footnote>
  <w:footnote w:type="continuationSeparator" w:id="0">
    <w:p w:rsidR="004F0C5F" w:rsidRDefault="004F0C5F" w:rsidP="00047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38" w:rsidRDefault="00191A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5D" w:rsidRDefault="004A042D">
    <w:pPr>
      <w:pStyle w:val="Header"/>
    </w:pPr>
    <w:r>
      <w:rPr>
        <w:noProof/>
      </w:rPr>
      <w:drawing>
        <wp:inline distT="0" distB="0" distL="0" distR="0">
          <wp:extent cx="847725" cy="518420"/>
          <wp:effectExtent l="19050" t="0" r="0" b="0"/>
          <wp:docPr id="3" name="Picture 2" descr="VCA_Logo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A_Logo_Whi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029" cy="5192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38" w:rsidRDefault="00191A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800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0E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00C11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B81A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3656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A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D49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445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0B"/>
    <w:rsid w:val="00001EAB"/>
    <w:rsid w:val="00030974"/>
    <w:rsid w:val="000471FE"/>
    <w:rsid w:val="00082714"/>
    <w:rsid w:val="00097A0B"/>
    <w:rsid w:val="00171E0B"/>
    <w:rsid w:val="00191A38"/>
    <w:rsid w:val="00197D3A"/>
    <w:rsid w:val="001A72F1"/>
    <w:rsid w:val="001D1E16"/>
    <w:rsid w:val="00205D25"/>
    <w:rsid w:val="0024022C"/>
    <w:rsid w:val="00243607"/>
    <w:rsid w:val="0025678B"/>
    <w:rsid w:val="00284D0C"/>
    <w:rsid w:val="00362278"/>
    <w:rsid w:val="00390C19"/>
    <w:rsid w:val="003B6F6C"/>
    <w:rsid w:val="003F52D3"/>
    <w:rsid w:val="00402C93"/>
    <w:rsid w:val="004220B3"/>
    <w:rsid w:val="004255B8"/>
    <w:rsid w:val="00483FF6"/>
    <w:rsid w:val="004A042D"/>
    <w:rsid w:val="004E5DF1"/>
    <w:rsid w:val="004F0C5F"/>
    <w:rsid w:val="00516687"/>
    <w:rsid w:val="00700D67"/>
    <w:rsid w:val="007220C0"/>
    <w:rsid w:val="00792697"/>
    <w:rsid w:val="00881E30"/>
    <w:rsid w:val="008978C1"/>
    <w:rsid w:val="008A212F"/>
    <w:rsid w:val="008F7050"/>
    <w:rsid w:val="0096506E"/>
    <w:rsid w:val="00B12BD4"/>
    <w:rsid w:val="00BB2E9B"/>
    <w:rsid w:val="00C17F51"/>
    <w:rsid w:val="00C3255D"/>
    <w:rsid w:val="00D14F6F"/>
    <w:rsid w:val="00D22DD0"/>
    <w:rsid w:val="00D53D70"/>
    <w:rsid w:val="00D54FB0"/>
    <w:rsid w:val="00DA03DB"/>
    <w:rsid w:val="00E25909"/>
    <w:rsid w:val="00EB458B"/>
    <w:rsid w:val="00EF3515"/>
    <w:rsid w:val="00F76FE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78"/>
    <w:pPr>
      <w:spacing w:before="120"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27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278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78"/>
    <w:pPr>
      <w:keepNext/>
      <w:keepLines/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paragraph" w:styleId="BalloonText">
    <w:name w:val="Balloon Text"/>
    <w:basedOn w:val="Normal"/>
    <w:link w:val="BalloonTextChar"/>
    <w:uiPriority w:val="99"/>
    <w:semiHidden/>
    <w:unhideWhenUsed/>
    <w:rsid w:val="00C32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2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2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78"/>
    <w:pPr>
      <w:spacing w:before="120"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27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278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78"/>
    <w:pPr>
      <w:keepNext/>
      <w:keepLines/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paragraph" w:styleId="BalloonText">
    <w:name w:val="Balloon Text"/>
    <w:basedOn w:val="Normal"/>
    <w:link w:val="BalloonTextChar"/>
    <w:uiPriority w:val="99"/>
    <w:semiHidden/>
    <w:unhideWhenUsed/>
    <w:rsid w:val="00C32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2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2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23466-4EA2-423B-BF71-7E50B2C1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Nancy Brucken</cp:lastModifiedBy>
  <cp:revision>2</cp:revision>
  <dcterms:created xsi:type="dcterms:W3CDTF">2018-01-05T14:25:00Z</dcterms:created>
  <dcterms:modified xsi:type="dcterms:W3CDTF">2018-01-05T14:25:00Z</dcterms:modified>
</cp:coreProperties>
</file>